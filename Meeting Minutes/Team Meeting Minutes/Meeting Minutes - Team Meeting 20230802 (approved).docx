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E707" w14:textId="62AB62DF" w:rsidR="00C875E7" w:rsidRPr="003E33D4" w:rsidRDefault="00E6334C" w:rsidP="00E6334C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3D4">
        <w:rPr>
          <w:rFonts w:ascii="Times New Roman" w:hAnsi="Times New Roman" w:cs="Times New Roman"/>
          <w:b/>
          <w:bCs/>
          <w:sz w:val="28"/>
          <w:szCs w:val="28"/>
        </w:rPr>
        <w:t>Meeting Minutes</w:t>
      </w:r>
    </w:p>
    <w:p w14:paraId="2E128E8D" w14:textId="77777777" w:rsidR="00C875E7" w:rsidRDefault="00C875E7" w:rsidP="00E17B26">
      <w:pPr>
        <w:ind w:left="360" w:hanging="360"/>
        <w:jc w:val="both"/>
        <w:rPr>
          <w:rFonts w:ascii="Times New Roman" w:hAnsi="Times New Roman" w:cs="Times New Roman"/>
        </w:rPr>
      </w:pPr>
    </w:p>
    <w:p w14:paraId="186E8755" w14:textId="02B3555E" w:rsidR="00011DEE" w:rsidRDefault="00011DEE" w:rsidP="00E17B26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E70E9E">
        <w:rPr>
          <w:rFonts w:ascii="Times New Roman" w:hAnsi="Times New Roman" w:cs="Times New Roman"/>
        </w:rPr>
        <w:t xml:space="preserve"> 2 Aug 2023</w:t>
      </w:r>
    </w:p>
    <w:p w14:paraId="5EFAFB37" w14:textId="77777777" w:rsidR="00011DEE" w:rsidRDefault="00011DEE" w:rsidP="00E17B26">
      <w:pPr>
        <w:ind w:left="360" w:hanging="360"/>
        <w:jc w:val="both"/>
        <w:rPr>
          <w:rFonts w:ascii="Times New Roman" w:hAnsi="Times New Roman" w:cs="Times New Roman"/>
        </w:rPr>
      </w:pPr>
    </w:p>
    <w:p w14:paraId="3ACB07DA" w14:textId="77F1109E" w:rsidR="00011DEE" w:rsidRPr="00EF06A4" w:rsidRDefault="00011DEE" w:rsidP="00E17B26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</w:t>
      </w:r>
      <w:r w:rsidR="00E70E9E">
        <w:rPr>
          <w:rFonts w:ascii="Times New Roman" w:hAnsi="Times New Roman" w:cs="Times New Roman"/>
        </w:rPr>
        <w:t xml:space="preserve"> </w:t>
      </w:r>
      <w:r w:rsidR="00390968">
        <w:rPr>
          <w:rFonts w:ascii="Times New Roman" w:hAnsi="Times New Roman" w:cs="Times New Roman"/>
        </w:rPr>
        <w:t>4:00 pm</w:t>
      </w:r>
      <w:r w:rsidR="00E70E9E">
        <w:rPr>
          <w:rFonts w:ascii="Times New Roman" w:hAnsi="Times New Roman" w:cs="Times New Roman"/>
        </w:rPr>
        <w:t xml:space="preserve"> – </w:t>
      </w:r>
      <w:r w:rsidR="00390968">
        <w:rPr>
          <w:rFonts w:ascii="Times New Roman" w:hAnsi="Times New Roman" w:cs="Times New Roman"/>
        </w:rPr>
        <w:t>6:00 pm</w:t>
      </w:r>
    </w:p>
    <w:p w14:paraId="367DD90C" w14:textId="4BEC5842" w:rsidR="00D34C98" w:rsidRDefault="00D34C98" w:rsidP="00E6334C">
      <w:pPr>
        <w:jc w:val="both"/>
        <w:rPr>
          <w:rFonts w:ascii="Times New Roman" w:hAnsi="Times New Roman" w:cs="Times New Roman"/>
        </w:rPr>
      </w:pPr>
    </w:p>
    <w:p w14:paraId="19BFEAA1" w14:textId="148385A7" w:rsidR="00011DEE" w:rsidRDefault="00011DEE" w:rsidP="00E633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Venue:</w:t>
      </w:r>
      <w:r w:rsidR="00A420E3">
        <w:rPr>
          <w:rFonts w:ascii="Times New Roman" w:hAnsi="Times New Roman" w:cs="Times New Roman"/>
        </w:rPr>
        <w:t xml:space="preserve"> UWA </w:t>
      </w:r>
      <w:r w:rsidR="000C7BEF">
        <w:rPr>
          <w:rFonts w:ascii="Times New Roman" w:hAnsi="Times New Roman" w:cs="Times New Roman"/>
        </w:rPr>
        <w:t>Barry J Marshall Library</w:t>
      </w:r>
      <w:r w:rsidR="00DA57BE">
        <w:rPr>
          <w:rFonts w:ascii="Times New Roman" w:hAnsi="Times New Roman" w:cs="Times New Roman"/>
        </w:rPr>
        <w:t xml:space="preserve"> &amp;</w:t>
      </w:r>
      <w:r w:rsidR="00A420E3">
        <w:rPr>
          <w:rFonts w:ascii="Times New Roman" w:hAnsi="Times New Roman" w:cs="Times New Roman"/>
        </w:rPr>
        <w:t xml:space="preserve"> Teams</w:t>
      </w:r>
    </w:p>
    <w:p w14:paraId="70324F46" w14:textId="77777777" w:rsidR="00011DEE" w:rsidRDefault="00011DEE" w:rsidP="00E6334C">
      <w:pPr>
        <w:jc w:val="both"/>
        <w:rPr>
          <w:rFonts w:ascii="Times New Roman" w:hAnsi="Times New Roman" w:cs="Times New Roman"/>
        </w:rPr>
      </w:pPr>
    </w:p>
    <w:p w14:paraId="6C245899" w14:textId="02CAC0A3" w:rsidR="00011DEE" w:rsidRDefault="00011DEE" w:rsidP="00E633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Attendance:</w:t>
      </w:r>
    </w:p>
    <w:p w14:paraId="1B4658A0" w14:textId="77777777" w:rsidR="00011DEE" w:rsidRDefault="00011DEE" w:rsidP="00E6334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</w:tblGrid>
      <w:tr w:rsidR="00827606" w14:paraId="6E75A733" w14:textId="77777777" w:rsidTr="000B49B7">
        <w:tc>
          <w:tcPr>
            <w:tcW w:w="2547" w:type="dxa"/>
          </w:tcPr>
          <w:p w14:paraId="4647EE0A" w14:textId="1FCA6AEA" w:rsidR="00827606" w:rsidRDefault="00827606" w:rsidP="00E6334C">
            <w:pPr>
              <w:jc w:val="both"/>
              <w:rPr>
                <w:rFonts w:ascii="Times New Roman" w:hAnsi="Times New Roman" w:cs="Times New Roman"/>
              </w:rPr>
            </w:pPr>
            <w:r w:rsidRPr="00827606">
              <w:rPr>
                <w:rFonts w:ascii="Times New Roman" w:hAnsi="Times New Roman" w:cs="Times New Roman"/>
              </w:rPr>
              <w:t>Chairman:</w:t>
            </w:r>
          </w:p>
        </w:tc>
        <w:tc>
          <w:tcPr>
            <w:tcW w:w="5103" w:type="dxa"/>
          </w:tcPr>
          <w:p w14:paraId="5083E1AE" w14:textId="14AB1DE1" w:rsidR="00827606" w:rsidRDefault="009E63B2" w:rsidP="00E6334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Yinyin</w:t>
            </w:r>
            <w:proofErr w:type="spellEnd"/>
            <w:r w:rsidRPr="0005240C">
              <w:rPr>
                <w:rFonts w:ascii="Times New Roman" w:hAnsi="Times New Roman" w:cs="Times New Roman"/>
              </w:rPr>
              <w:t xml:space="preserve"> </w:t>
            </w:r>
            <w:r w:rsidR="0005240C" w:rsidRPr="0005240C">
              <w:rPr>
                <w:rFonts w:ascii="Times New Roman" w:hAnsi="Times New Roman" w:cs="Times New Roman"/>
              </w:rPr>
              <w:t>Wu</w:t>
            </w:r>
          </w:p>
        </w:tc>
      </w:tr>
      <w:tr w:rsidR="00827606" w14:paraId="7F27ADA4" w14:textId="77777777" w:rsidTr="000B49B7">
        <w:tc>
          <w:tcPr>
            <w:tcW w:w="2547" w:type="dxa"/>
          </w:tcPr>
          <w:p w14:paraId="2A0F664A" w14:textId="3A3D5F0D" w:rsidR="00827606" w:rsidRDefault="00314961" w:rsidP="00E633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  <w:r w:rsidR="00827606" w:rsidRPr="00827606">
              <w:rPr>
                <w:rFonts w:ascii="Times New Roman" w:hAnsi="Times New Roman" w:cs="Times New Roman"/>
              </w:rPr>
              <w:t>member</w:t>
            </w:r>
            <w:r w:rsidR="00CD6977">
              <w:rPr>
                <w:rFonts w:ascii="Times New Roman" w:hAnsi="Times New Roman" w:cs="Times New Roman"/>
              </w:rPr>
              <w:t>(s)</w:t>
            </w:r>
            <w:r w:rsidR="00827606" w:rsidRPr="0082760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3" w:type="dxa"/>
          </w:tcPr>
          <w:p w14:paraId="37B8513D" w14:textId="77777777" w:rsidR="0005240C" w:rsidRPr="0005240C" w:rsidRDefault="0005240C" w:rsidP="000524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240C">
              <w:rPr>
                <w:rFonts w:ascii="Times New Roman" w:hAnsi="Times New Roman" w:cs="Times New Roman"/>
              </w:rPr>
              <w:t>Changwu</w:t>
            </w:r>
            <w:proofErr w:type="spellEnd"/>
            <w:r w:rsidRPr="0005240C">
              <w:rPr>
                <w:rFonts w:ascii="Times New Roman" w:hAnsi="Times New Roman" w:cs="Times New Roman"/>
              </w:rPr>
              <w:t xml:space="preserve"> Wu</w:t>
            </w:r>
          </w:p>
          <w:p w14:paraId="351172F2" w14:textId="286F6C1A" w:rsidR="0005240C" w:rsidRPr="0005240C" w:rsidRDefault="0005240C" w:rsidP="0005240C">
            <w:pPr>
              <w:jc w:val="both"/>
              <w:rPr>
                <w:rFonts w:ascii="Times New Roman" w:hAnsi="Times New Roman" w:cs="Times New Roman"/>
              </w:rPr>
            </w:pPr>
            <w:r w:rsidRPr="0005240C">
              <w:rPr>
                <w:rFonts w:ascii="Times New Roman" w:hAnsi="Times New Roman" w:cs="Times New Roman"/>
              </w:rPr>
              <w:t>Michael Wang</w:t>
            </w:r>
            <w:r w:rsidR="00550D73">
              <w:rPr>
                <w:rFonts w:ascii="Times New Roman" w:hAnsi="Times New Roman" w:cs="Times New Roman"/>
              </w:rPr>
              <w:t xml:space="preserve"> (</w:t>
            </w:r>
            <w:r w:rsidR="00724784">
              <w:rPr>
                <w:rFonts w:ascii="Times New Roman" w:hAnsi="Times New Roman" w:cs="Times New Roman"/>
              </w:rPr>
              <w:t xml:space="preserve">via </w:t>
            </w:r>
            <w:r w:rsidR="00550D73">
              <w:rPr>
                <w:rFonts w:ascii="Times New Roman" w:hAnsi="Times New Roman" w:cs="Times New Roman"/>
              </w:rPr>
              <w:t>Teams)</w:t>
            </w:r>
          </w:p>
          <w:p w14:paraId="79736E6D" w14:textId="5B052E62" w:rsidR="0005240C" w:rsidRPr="0005240C" w:rsidRDefault="0005240C" w:rsidP="0005240C">
            <w:pPr>
              <w:jc w:val="both"/>
              <w:rPr>
                <w:rFonts w:ascii="Times New Roman" w:hAnsi="Times New Roman" w:cs="Times New Roman"/>
              </w:rPr>
            </w:pPr>
            <w:r w:rsidRPr="0005240C">
              <w:rPr>
                <w:rFonts w:ascii="Times New Roman" w:hAnsi="Times New Roman" w:cs="Times New Roman"/>
              </w:rPr>
              <w:t>Warren Wang</w:t>
            </w:r>
            <w:r w:rsidR="00E6773D">
              <w:rPr>
                <w:rFonts w:ascii="Times New Roman" w:hAnsi="Times New Roman" w:cs="Times New Roman"/>
              </w:rPr>
              <w:t xml:space="preserve"> (</w:t>
            </w:r>
            <w:r w:rsidR="00550D73">
              <w:rPr>
                <w:rFonts w:ascii="Times New Roman" w:hAnsi="Times New Roman" w:cs="Times New Roman"/>
              </w:rPr>
              <w:t>J</w:t>
            </w:r>
            <w:r w:rsidR="00E6773D">
              <w:rPr>
                <w:rFonts w:ascii="Times New Roman" w:hAnsi="Times New Roman" w:cs="Times New Roman"/>
              </w:rPr>
              <w:t xml:space="preserve">oined at </w:t>
            </w:r>
            <w:r w:rsidR="00C80DBF">
              <w:rPr>
                <w:rFonts w:ascii="Times New Roman" w:hAnsi="Times New Roman" w:cs="Times New Roman"/>
              </w:rPr>
              <w:t>17:00</w:t>
            </w:r>
            <w:r w:rsidR="00550D73">
              <w:rPr>
                <w:rFonts w:ascii="Times New Roman" w:hAnsi="Times New Roman" w:cs="Times New Roman"/>
              </w:rPr>
              <w:t xml:space="preserve"> via Teams</w:t>
            </w:r>
            <w:r w:rsidR="00C80DBF">
              <w:rPr>
                <w:rFonts w:ascii="Times New Roman" w:hAnsi="Times New Roman" w:cs="Times New Roman"/>
              </w:rPr>
              <w:t>)</w:t>
            </w:r>
          </w:p>
          <w:p w14:paraId="2BD40099" w14:textId="20445BF2" w:rsidR="00827606" w:rsidRDefault="0005240C" w:rsidP="0005240C">
            <w:pPr>
              <w:jc w:val="both"/>
              <w:rPr>
                <w:rFonts w:ascii="Times New Roman" w:hAnsi="Times New Roman" w:cs="Times New Roman"/>
              </w:rPr>
            </w:pPr>
            <w:r w:rsidRPr="0005240C">
              <w:rPr>
                <w:rFonts w:ascii="Times New Roman" w:hAnsi="Times New Roman" w:cs="Times New Roman"/>
              </w:rPr>
              <w:t>Wendy Wang</w:t>
            </w:r>
          </w:p>
        </w:tc>
      </w:tr>
      <w:tr w:rsidR="00314961" w14:paraId="1DBAB07B" w14:textId="77777777" w:rsidTr="000B49B7">
        <w:tc>
          <w:tcPr>
            <w:tcW w:w="2547" w:type="dxa"/>
          </w:tcPr>
          <w:p w14:paraId="6F4B0E01" w14:textId="2CADF4B6" w:rsidR="00314961" w:rsidRDefault="00314961" w:rsidP="00E633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Stakeholder(s):</w:t>
            </w:r>
          </w:p>
        </w:tc>
        <w:tc>
          <w:tcPr>
            <w:tcW w:w="5103" w:type="dxa"/>
          </w:tcPr>
          <w:p w14:paraId="2D652EA1" w14:textId="03A5FBC9" w:rsidR="00314961" w:rsidRDefault="004822EA" w:rsidP="00E633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64E3" w14:paraId="72C3EBA9" w14:textId="77777777" w:rsidTr="000B49B7">
        <w:tc>
          <w:tcPr>
            <w:tcW w:w="2547" w:type="dxa"/>
          </w:tcPr>
          <w:p w14:paraId="1C26FA0A" w14:textId="19DB74D5" w:rsidR="000C64E3" w:rsidRDefault="000C64E3" w:rsidP="00E6334C">
            <w:pPr>
              <w:jc w:val="both"/>
              <w:rPr>
                <w:rFonts w:ascii="Times New Roman" w:hAnsi="Times New Roman" w:cs="Times New Roman"/>
              </w:rPr>
            </w:pPr>
            <w:r w:rsidRPr="000C64E3">
              <w:rPr>
                <w:rFonts w:ascii="Times New Roman" w:hAnsi="Times New Roman" w:cs="Times New Roman"/>
              </w:rPr>
              <w:t>Secretary:</w:t>
            </w:r>
          </w:p>
        </w:tc>
        <w:tc>
          <w:tcPr>
            <w:tcW w:w="5103" w:type="dxa"/>
          </w:tcPr>
          <w:p w14:paraId="1E530A6E" w14:textId="5B95E378" w:rsidR="000C64E3" w:rsidRDefault="008654ED" w:rsidP="00E6334C">
            <w:pPr>
              <w:jc w:val="both"/>
              <w:rPr>
                <w:rFonts w:ascii="Times New Roman" w:hAnsi="Times New Roman" w:cs="Times New Roman"/>
              </w:rPr>
            </w:pPr>
            <w:r w:rsidRPr="008654ED">
              <w:rPr>
                <w:rFonts w:ascii="Times New Roman" w:hAnsi="Times New Roman" w:cs="Times New Roman"/>
              </w:rPr>
              <w:t>Kyle Leung</w:t>
            </w:r>
          </w:p>
        </w:tc>
      </w:tr>
    </w:tbl>
    <w:p w14:paraId="5D39D0D0" w14:textId="77777777" w:rsidR="00490F40" w:rsidRDefault="00490F40" w:rsidP="00E6334C">
      <w:pPr>
        <w:jc w:val="both"/>
        <w:rPr>
          <w:rFonts w:ascii="Times New Roman" w:hAnsi="Times New Roman" w:cs="Times New Roman"/>
        </w:rPr>
      </w:pPr>
    </w:p>
    <w:p w14:paraId="129240B7" w14:textId="230A6496" w:rsidR="00490F40" w:rsidRDefault="00137F0F" w:rsidP="00E6334C">
      <w:pPr>
        <w:jc w:val="both"/>
        <w:rPr>
          <w:rFonts w:ascii="Times New Roman" w:hAnsi="Times New Roman" w:cs="Times New Roman"/>
        </w:rPr>
      </w:pPr>
      <w:r w:rsidRPr="00137F0F">
        <w:rPr>
          <w:rFonts w:ascii="Times New Roman" w:hAnsi="Times New Roman" w:cs="Times New Roman"/>
        </w:rPr>
        <w:t xml:space="preserve">Warren has given his late arrival notice </w:t>
      </w:r>
      <w:r w:rsidR="00450F80" w:rsidRPr="00945543">
        <w:rPr>
          <w:rFonts w:ascii="Times New Roman" w:hAnsi="Times New Roman" w:cs="Times New Roman"/>
        </w:rPr>
        <w:t>as</w:t>
      </w:r>
      <w:r w:rsidR="00BD0DAF" w:rsidRPr="00945543">
        <w:rPr>
          <w:rFonts w:ascii="Times New Roman" w:hAnsi="Times New Roman" w:cs="Times New Roman"/>
        </w:rPr>
        <w:t xml:space="preserve"> required by the Code of Conduct</w:t>
      </w:r>
      <w:r w:rsidR="000317CC" w:rsidRPr="00945543">
        <w:rPr>
          <w:rFonts w:ascii="Times New Roman" w:hAnsi="Times New Roman" w:cs="Times New Roman"/>
        </w:rPr>
        <w:t xml:space="preserve"> of Team 3</w:t>
      </w:r>
      <w:r w:rsidR="00DF6D77" w:rsidRPr="00945543">
        <w:rPr>
          <w:rFonts w:ascii="Times New Roman" w:hAnsi="Times New Roman" w:cs="Times New Roman"/>
        </w:rPr>
        <w:t>.</w:t>
      </w:r>
    </w:p>
    <w:p w14:paraId="0ADA5B69" w14:textId="77777777" w:rsidR="00576624" w:rsidRPr="00EF06A4" w:rsidRDefault="00576624" w:rsidP="00E6334C">
      <w:pPr>
        <w:jc w:val="both"/>
        <w:rPr>
          <w:rFonts w:ascii="Times New Roman" w:hAnsi="Times New Roman" w:cs="Times New Roman"/>
        </w:rPr>
      </w:pPr>
    </w:p>
    <w:p w14:paraId="4C936B6F" w14:textId="6004DBA6" w:rsidR="00576624" w:rsidRPr="00080522" w:rsidRDefault="00956E41" w:rsidP="00E6334C">
      <w:pPr>
        <w:jc w:val="both"/>
        <w:rPr>
          <w:rFonts w:ascii="Times New Roman" w:hAnsi="Times New Roman" w:cs="Times New Roman"/>
          <w:b/>
          <w:bCs/>
        </w:rPr>
      </w:pPr>
      <w:r w:rsidRPr="00080522">
        <w:rPr>
          <w:rFonts w:ascii="Times New Roman" w:hAnsi="Times New Roman" w:cs="Times New Roman"/>
          <w:b/>
          <w:bCs/>
        </w:rPr>
        <w:t>Summary of Discussion</w:t>
      </w:r>
    </w:p>
    <w:p w14:paraId="746B2DDD" w14:textId="77777777" w:rsidR="00956E41" w:rsidRDefault="00956E41" w:rsidP="00E6334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547"/>
        <w:gridCol w:w="5245"/>
        <w:gridCol w:w="2551"/>
      </w:tblGrid>
      <w:tr w:rsidR="007A3F92" w14:paraId="1E105B74" w14:textId="77777777" w:rsidTr="00BE4068">
        <w:tc>
          <w:tcPr>
            <w:tcW w:w="2547" w:type="dxa"/>
          </w:tcPr>
          <w:p w14:paraId="53A0B5F1" w14:textId="20EB56D5" w:rsidR="007A3F92" w:rsidRPr="00544786" w:rsidRDefault="007A3F92" w:rsidP="00544786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zh-TW"/>
              </w:rPr>
              <w:t>Agenda</w:t>
            </w:r>
            <w:r w:rsidRPr="00544786">
              <w:rPr>
                <w:rFonts w:ascii="Times New Roman" w:hAnsi="Times New Roman" w:cs="Times New Roman"/>
                <w:b/>
                <w:bCs/>
                <w:lang w:val="en-US" w:eastAsia="zh-TW"/>
              </w:rPr>
              <w:t xml:space="preserve"> Item</w:t>
            </w:r>
          </w:p>
        </w:tc>
        <w:tc>
          <w:tcPr>
            <w:tcW w:w="5245" w:type="dxa"/>
          </w:tcPr>
          <w:p w14:paraId="0331B19F" w14:textId="401764F0" w:rsidR="007A3F92" w:rsidRPr="00544786" w:rsidRDefault="00CD5F46" w:rsidP="00544786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zh-TW"/>
              </w:rPr>
              <w:t>Discussion Details</w:t>
            </w:r>
          </w:p>
        </w:tc>
        <w:tc>
          <w:tcPr>
            <w:tcW w:w="2551" w:type="dxa"/>
          </w:tcPr>
          <w:p w14:paraId="5770D10A" w14:textId="6C07D2DF" w:rsidR="007A3F92" w:rsidRPr="00544786" w:rsidRDefault="007A3F92" w:rsidP="00544786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 w:rsidRPr="00544786">
              <w:rPr>
                <w:rFonts w:ascii="Times New Roman" w:hAnsi="Times New Roman" w:cs="Times New Roman"/>
                <w:b/>
                <w:bCs/>
                <w:lang w:val="en-US" w:eastAsia="zh-TW"/>
              </w:rPr>
              <w:t>Follow-up Action(s)</w:t>
            </w:r>
          </w:p>
        </w:tc>
      </w:tr>
      <w:tr w:rsidR="00692857" w14:paraId="6FFD3350" w14:textId="77777777" w:rsidTr="00BE4068">
        <w:tc>
          <w:tcPr>
            <w:tcW w:w="2547" w:type="dxa"/>
          </w:tcPr>
          <w:p w14:paraId="731DF2BB" w14:textId="31AC9478" w:rsidR="00692857" w:rsidRPr="00F070A3" w:rsidRDefault="00692857" w:rsidP="00F070A3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 w:rsidRPr="00692857">
              <w:rPr>
                <w:rFonts w:ascii="Times New Roman" w:hAnsi="Times New Roman" w:cs="Times New Roman"/>
                <w:lang w:val="en-US" w:eastAsia="zh-TW"/>
              </w:rPr>
              <w:t>Code of Conduct</w:t>
            </w:r>
            <w:r w:rsidR="0073693E">
              <w:rPr>
                <w:rFonts w:ascii="Times New Roman" w:hAnsi="Times New Roman" w:cs="Times New Roman"/>
                <w:lang w:val="en-US" w:eastAsia="zh-TW"/>
              </w:rPr>
              <w:t xml:space="preserve"> (“CoC”)</w:t>
            </w:r>
          </w:p>
        </w:tc>
        <w:tc>
          <w:tcPr>
            <w:tcW w:w="5245" w:type="dxa"/>
          </w:tcPr>
          <w:p w14:paraId="02902928" w14:textId="60C19AD8" w:rsidR="00983ED7" w:rsidRDefault="00AD13E1" w:rsidP="00CC06B5">
            <w:pPr>
              <w:pStyle w:val="ListParagraph"/>
              <w:numPr>
                <w:ilvl w:val="0"/>
                <w:numId w:val="8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AD13E1">
              <w:rPr>
                <w:rFonts w:ascii="Times New Roman" w:hAnsi="Times New Roman" w:cs="Times New Roman"/>
                <w:lang w:val="en-US" w:eastAsia="zh-TW"/>
              </w:rPr>
              <w:t xml:space="preserve">Kyle </w:t>
            </w:r>
            <w:r>
              <w:rPr>
                <w:rFonts w:ascii="Times New Roman" w:hAnsi="Times New Roman" w:cs="Times New Roman"/>
                <w:lang w:val="en-US" w:eastAsia="zh-TW"/>
              </w:rPr>
              <w:t>highlighted</w:t>
            </w:r>
            <w:r w:rsidRPr="00AD13E1">
              <w:rPr>
                <w:rFonts w:ascii="Times New Roman" w:hAnsi="Times New Roman" w:cs="Times New Roman"/>
                <w:lang w:val="en-US" w:eastAsia="zh-TW"/>
              </w:rPr>
              <w:t xml:space="preserve"> the significance of adhering to </w:t>
            </w:r>
            <w:r>
              <w:rPr>
                <w:rFonts w:ascii="Times New Roman" w:hAnsi="Times New Roman" w:cs="Times New Roman"/>
                <w:lang w:val="en-US" w:eastAsia="zh-TW"/>
              </w:rPr>
              <w:t>CoC</w:t>
            </w:r>
            <w:r w:rsidRPr="00AD13E1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4710A9">
              <w:rPr>
                <w:rFonts w:ascii="Times New Roman" w:hAnsi="Times New Roman" w:cs="Times New Roman"/>
                <w:lang w:val="en-US" w:eastAsia="zh-TW"/>
              </w:rPr>
              <w:t>for</w:t>
            </w:r>
            <w:r w:rsidRPr="00AD13E1">
              <w:rPr>
                <w:rFonts w:ascii="Times New Roman" w:hAnsi="Times New Roman" w:cs="Times New Roman"/>
                <w:lang w:val="en-US" w:eastAsia="zh-TW"/>
              </w:rPr>
              <w:t xml:space="preserve"> peer evaluation</w:t>
            </w:r>
            <w:r w:rsidR="00C26B3E">
              <w:rPr>
                <w:rFonts w:ascii="Times New Roman" w:hAnsi="Times New Roman" w:cs="Times New Roman"/>
                <w:lang w:val="en-US" w:eastAsia="zh-TW"/>
              </w:rPr>
              <w:t xml:space="preserve"> and </w:t>
            </w:r>
            <w:r w:rsidRPr="00AD13E1">
              <w:rPr>
                <w:rFonts w:ascii="Times New Roman" w:hAnsi="Times New Roman" w:cs="Times New Roman"/>
                <w:lang w:val="en-US" w:eastAsia="zh-TW"/>
              </w:rPr>
              <w:t xml:space="preserve">the necessity of fulfilling the requirements </w:t>
            </w:r>
            <w:r>
              <w:rPr>
                <w:rFonts w:ascii="Times New Roman" w:hAnsi="Times New Roman" w:cs="Times New Roman"/>
                <w:lang w:val="en-US" w:eastAsia="zh-TW"/>
              </w:rPr>
              <w:t>set out</w:t>
            </w:r>
            <w:r w:rsidRPr="00AD13E1">
              <w:rPr>
                <w:rFonts w:ascii="Times New Roman" w:hAnsi="Times New Roman" w:cs="Times New Roman"/>
                <w:lang w:val="en-US" w:eastAsia="zh-TW"/>
              </w:rPr>
              <w:t xml:space="preserve"> in CoC.</w:t>
            </w:r>
            <w:r w:rsidRPr="00AD13E1" w:rsidDel="006D7563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</w:p>
          <w:p w14:paraId="32B698FB" w14:textId="77777777" w:rsidR="00C239BD" w:rsidRDefault="00C239BD" w:rsidP="009455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0FAA04F6" w14:textId="7E11044A" w:rsidR="0047081E" w:rsidRDefault="00E0776B" w:rsidP="00945543">
            <w:pPr>
              <w:pStyle w:val="ListParagraph"/>
              <w:numPr>
                <w:ilvl w:val="0"/>
                <w:numId w:val="8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E0776B">
              <w:rPr>
                <w:rFonts w:ascii="Times New Roman" w:hAnsi="Times New Roman" w:cs="Times New Roman"/>
                <w:lang w:val="en-US" w:eastAsia="zh-TW"/>
              </w:rPr>
              <w:t>A</w:t>
            </w:r>
            <w:r w:rsidR="006529A2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6529A2" w:rsidRPr="006529A2">
              <w:rPr>
                <w:rFonts w:ascii="Times New Roman" w:hAnsi="Times New Roman" w:cs="Times New Roman"/>
                <w:lang w:val="en-US" w:eastAsia="zh-TW"/>
              </w:rPr>
              <w:t>walkthrough</w:t>
            </w:r>
            <w:r w:rsidRPr="00E0776B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6529A2">
              <w:rPr>
                <w:rFonts w:ascii="Times New Roman" w:hAnsi="Times New Roman" w:cs="Times New Roman"/>
                <w:lang w:val="en-US" w:eastAsia="zh-TW"/>
              </w:rPr>
              <w:t>of</w:t>
            </w:r>
            <w:r w:rsidRPr="00E0776B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092AA0">
              <w:rPr>
                <w:rFonts w:ascii="Times New Roman" w:hAnsi="Times New Roman" w:cs="Times New Roman"/>
                <w:lang w:val="en-US" w:eastAsia="zh-TW"/>
              </w:rPr>
              <w:t xml:space="preserve">the draft </w:t>
            </w:r>
            <w:r w:rsidRPr="00E0776B">
              <w:rPr>
                <w:rFonts w:ascii="Times New Roman" w:hAnsi="Times New Roman" w:cs="Times New Roman"/>
                <w:lang w:val="en-US" w:eastAsia="zh-TW"/>
              </w:rPr>
              <w:t>CoC</w:t>
            </w:r>
            <w:r w:rsidR="009F09CC">
              <w:rPr>
                <w:rFonts w:ascii="Times New Roman" w:hAnsi="Times New Roman" w:cs="Times New Roman"/>
                <w:lang w:val="en-US" w:eastAsia="zh-TW"/>
              </w:rPr>
              <w:t xml:space="preserve"> was conducted and </w:t>
            </w:r>
            <w:r w:rsidR="00C2196B">
              <w:rPr>
                <w:rFonts w:ascii="Times New Roman" w:hAnsi="Times New Roman" w:cs="Times New Roman"/>
                <w:lang w:val="en-US" w:eastAsia="zh-TW"/>
              </w:rPr>
              <w:t xml:space="preserve">some proposed </w:t>
            </w:r>
            <w:r w:rsidR="009F09CC">
              <w:rPr>
                <w:rFonts w:ascii="Times New Roman" w:hAnsi="Times New Roman" w:cs="Times New Roman"/>
                <w:lang w:val="en-US" w:eastAsia="zh-TW"/>
              </w:rPr>
              <w:t xml:space="preserve">amendments </w:t>
            </w:r>
            <w:r w:rsidR="009F4C8E">
              <w:rPr>
                <w:rFonts w:ascii="Times New Roman" w:hAnsi="Times New Roman" w:cs="Times New Roman"/>
                <w:lang w:val="en-US" w:eastAsia="zh-TW"/>
              </w:rPr>
              <w:t>were</w:t>
            </w:r>
            <w:r w:rsidR="009F09CC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551F6E">
              <w:rPr>
                <w:rFonts w:ascii="Times New Roman" w:hAnsi="Times New Roman" w:cs="Times New Roman"/>
                <w:lang w:val="en-US" w:eastAsia="zh-TW"/>
              </w:rPr>
              <w:t>applied to</w:t>
            </w:r>
            <w:r w:rsidR="009F09CC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F83E3B">
              <w:rPr>
                <w:rFonts w:ascii="Times New Roman" w:hAnsi="Times New Roman" w:cs="Times New Roman"/>
                <w:lang w:val="en-US" w:eastAsia="zh-TW"/>
              </w:rPr>
              <w:t>“</w:t>
            </w:r>
            <w:r w:rsidR="00FD733E">
              <w:rPr>
                <w:rFonts w:ascii="Times New Roman" w:hAnsi="Times New Roman" w:cs="Times New Roman"/>
                <w:lang w:val="en-US" w:eastAsia="zh-TW"/>
              </w:rPr>
              <w:t>Responsibility</w:t>
            </w:r>
            <w:r w:rsidR="00F83E3B">
              <w:rPr>
                <w:rFonts w:ascii="Times New Roman" w:hAnsi="Times New Roman" w:cs="Times New Roman"/>
                <w:lang w:val="en-US" w:eastAsia="zh-TW"/>
              </w:rPr>
              <w:t>”</w:t>
            </w:r>
            <w:r w:rsidR="00FD733E">
              <w:rPr>
                <w:rFonts w:ascii="Times New Roman" w:hAnsi="Times New Roman" w:cs="Times New Roman"/>
                <w:lang w:val="en-US" w:eastAsia="zh-TW"/>
              </w:rPr>
              <w:t xml:space="preserve"> and </w:t>
            </w:r>
            <w:r w:rsidR="00F83E3B">
              <w:rPr>
                <w:rFonts w:ascii="Times New Roman" w:hAnsi="Times New Roman" w:cs="Times New Roman"/>
                <w:lang w:val="en-US" w:eastAsia="zh-TW"/>
              </w:rPr>
              <w:t>“</w:t>
            </w:r>
            <w:r w:rsidR="00FD733E">
              <w:rPr>
                <w:rFonts w:ascii="Times New Roman" w:hAnsi="Times New Roman" w:cs="Times New Roman"/>
                <w:lang w:val="en-US" w:eastAsia="zh-TW"/>
              </w:rPr>
              <w:t>Feedback</w:t>
            </w:r>
            <w:r w:rsidR="00F83E3B">
              <w:rPr>
                <w:rFonts w:ascii="Times New Roman" w:hAnsi="Times New Roman" w:cs="Times New Roman"/>
                <w:lang w:val="en-US" w:eastAsia="zh-TW"/>
              </w:rPr>
              <w:t>”</w:t>
            </w:r>
            <w:r w:rsidR="00FD733E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0FB45048" w14:textId="77777777" w:rsidR="00C239BD" w:rsidRPr="00945543" w:rsidRDefault="00C239BD" w:rsidP="009455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56D8BB29" w14:textId="76A5FC7A" w:rsidR="00057F06" w:rsidRPr="00945543" w:rsidRDefault="00570A30" w:rsidP="00A832C0">
            <w:pPr>
              <w:pStyle w:val="ListParagraph"/>
              <w:numPr>
                <w:ilvl w:val="0"/>
                <w:numId w:val="8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AD0861">
              <w:rPr>
                <w:rFonts w:ascii="Times New Roman" w:hAnsi="Times New Roman" w:cs="Times New Roman"/>
                <w:lang w:val="en-US" w:eastAsia="zh-TW"/>
              </w:rPr>
              <w:t>The CoC was agreed and approved by all members unanimously.</w:t>
            </w:r>
          </w:p>
          <w:p w14:paraId="5EF5EA97" w14:textId="6D70E579" w:rsidR="00570A30" w:rsidRPr="00F070A3" w:rsidRDefault="00570A30" w:rsidP="00945543">
            <w:pPr>
              <w:rPr>
                <w:lang w:val="en-US" w:eastAsia="zh-TW"/>
              </w:rPr>
            </w:pPr>
          </w:p>
        </w:tc>
        <w:tc>
          <w:tcPr>
            <w:tcW w:w="2551" w:type="dxa"/>
          </w:tcPr>
          <w:p w14:paraId="1B358A09" w14:textId="4EA3B6DA" w:rsidR="00692857" w:rsidRDefault="004234BC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Kyle</w:t>
            </w:r>
            <w:r w:rsidR="007A3991">
              <w:rPr>
                <w:rFonts w:ascii="Times New Roman" w:hAnsi="Times New Roman" w:cs="Times New Roman"/>
                <w:lang w:val="en-US" w:eastAsia="zh-TW"/>
              </w:rPr>
              <w:t xml:space="preserve"> –</w:t>
            </w:r>
            <w:r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zh-TW"/>
              </w:rPr>
              <w:t>f</w:t>
            </w:r>
            <w:r w:rsidR="004F5DEC">
              <w:rPr>
                <w:rFonts w:ascii="Times New Roman" w:hAnsi="Times New Roman" w:cs="Times New Roman"/>
                <w:lang w:val="en-US" w:eastAsia="zh-TW"/>
              </w:rPr>
              <w:t>inalise</w:t>
            </w:r>
            <w:proofErr w:type="spellEnd"/>
            <w:r w:rsidR="00410E42">
              <w:rPr>
                <w:rFonts w:ascii="Times New Roman" w:hAnsi="Times New Roman" w:cs="Times New Roman"/>
                <w:lang w:val="en-US" w:eastAsia="zh-TW"/>
              </w:rPr>
              <w:t xml:space="preserve"> and</w:t>
            </w:r>
            <w:r w:rsidR="00A1266C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2A3F3A">
              <w:rPr>
                <w:rFonts w:ascii="Times New Roman" w:hAnsi="Times New Roman" w:cs="Times New Roman"/>
                <w:lang w:val="en-US" w:eastAsia="zh-TW"/>
              </w:rPr>
              <w:t>share CoC among members</w:t>
            </w:r>
            <w:r w:rsidR="00A507BA">
              <w:rPr>
                <w:rFonts w:ascii="Times New Roman" w:hAnsi="Times New Roman" w:cs="Times New Roman"/>
                <w:lang w:val="en-US" w:eastAsia="zh-TW"/>
              </w:rPr>
              <w:t xml:space="preserve"> for </w:t>
            </w:r>
            <w:r w:rsidR="003C7357">
              <w:rPr>
                <w:rFonts w:ascii="Times New Roman" w:hAnsi="Times New Roman" w:cs="Times New Roman"/>
                <w:lang w:val="en-US" w:eastAsia="zh-TW"/>
              </w:rPr>
              <w:t>implementation</w:t>
            </w:r>
            <w:r w:rsidR="00AA0996">
              <w:rPr>
                <w:rFonts w:ascii="Times New Roman" w:hAnsi="Times New Roman" w:cs="Times New Roman"/>
                <w:lang w:val="en-US" w:eastAsia="zh-TW"/>
              </w:rPr>
              <w:t xml:space="preserve">, </w:t>
            </w:r>
            <w:r w:rsidR="00B87018">
              <w:rPr>
                <w:rFonts w:ascii="Times New Roman" w:hAnsi="Times New Roman" w:cs="Times New Roman"/>
                <w:lang w:val="en-US" w:eastAsia="zh-TW"/>
              </w:rPr>
              <w:t>s</w:t>
            </w:r>
            <w:r w:rsidR="00B87018" w:rsidRPr="00B87018">
              <w:rPr>
                <w:rFonts w:ascii="Times New Roman" w:hAnsi="Times New Roman" w:cs="Times New Roman"/>
                <w:lang w:val="en-US" w:eastAsia="zh-TW"/>
              </w:rPr>
              <w:t xml:space="preserve">ave </w:t>
            </w:r>
            <w:r w:rsidR="006C6F65">
              <w:rPr>
                <w:rFonts w:ascii="Times New Roman" w:hAnsi="Times New Roman" w:cs="Times New Roman"/>
                <w:lang w:val="en-US" w:eastAsia="zh-TW"/>
              </w:rPr>
              <w:t xml:space="preserve">it </w:t>
            </w:r>
            <w:r w:rsidR="00B87018" w:rsidRPr="00B87018">
              <w:rPr>
                <w:rFonts w:ascii="Times New Roman" w:hAnsi="Times New Roman" w:cs="Times New Roman"/>
                <w:lang w:val="en-US" w:eastAsia="zh-TW"/>
              </w:rPr>
              <w:t xml:space="preserve">on GitHub for sharing with the </w:t>
            </w:r>
            <w:r w:rsidR="00ED04F7">
              <w:rPr>
                <w:rFonts w:ascii="Times New Roman" w:hAnsi="Times New Roman" w:cs="Times New Roman"/>
                <w:lang w:val="en-US" w:eastAsia="zh-TW"/>
              </w:rPr>
              <w:t>C</w:t>
            </w:r>
            <w:r w:rsidR="00B87018" w:rsidRPr="00B87018">
              <w:rPr>
                <w:rFonts w:ascii="Times New Roman" w:hAnsi="Times New Roman" w:cs="Times New Roman"/>
                <w:lang w:val="en-US" w:eastAsia="zh-TW"/>
              </w:rPr>
              <w:t>lient and UC</w:t>
            </w:r>
          </w:p>
        </w:tc>
      </w:tr>
      <w:tr w:rsidR="007A3F92" w14:paraId="00BFDCD1" w14:textId="77777777" w:rsidTr="00BE4068">
        <w:tc>
          <w:tcPr>
            <w:tcW w:w="2547" w:type="dxa"/>
          </w:tcPr>
          <w:p w14:paraId="74913D6A" w14:textId="33ED3F8F" w:rsidR="007A3F92" w:rsidRPr="00265F99" w:rsidRDefault="00F070A3" w:rsidP="00F070A3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 w:rsidRPr="00F070A3">
              <w:rPr>
                <w:rFonts w:ascii="Times New Roman" w:hAnsi="Times New Roman" w:cs="Times New Roman"/>
                <w:lang w:val="en-US" w:eastAsia="zh-TW"/>
              </w:rPr>
              <w:t>Team roles</w:t>
            </w:r>
          </w:p>
        </w:tc>
        <w:tc>
          <w:tcPr>
            <w:tcW w:w="5245" w:type="dxa"/>
          </w:tcPr>
          <w:p w14:paraId="65C39328" w14:textId="6A80F715" w:rsidR="00CC06B5" w:rsidRDefault="00CC06B5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Different roles of the project were </w:t>
            </w:r>
            <w:r w:rsidR="000C3D9B">
              <w:rPr>
                <w:rFonts w:ascii="Times New Roman" w:hAnsi="Times New Roman" w:cs="Times New Roman"/>
                <w:lang w:val="en-US" w:eastAsia="zh-TW"/>
              </w:rPr>
              <w:t xml:space="preserve">nominated and </w:t>
            </w:r>
            <w:r>
              <w:rPr>
                <w:rFonts w:ascii="Times New Roman" w:hAnsi="Times New Roman" w:cs="Times New Roman"/>
                <w:lang w:val="en-US" w:eastAsia="zh-TW"/>
              </w:rPr>
              <w:t>assigned as follows:</w:t>
            </w:r>
          </w:p>
          <w:p w14:paraId="31273F76" w14:textId="77777777" w:rsidR="00E753E6" w:rsidRDefault="00E753E6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18E06AAB" w14:textId="6DDE88D6" w:rsidR="00983ED7" w:rsidRDefault="00F070A3" w:rsidP="00E6334C">
            <w:pPr>
              <w:pStyle w:val="ListParagraph"/>
              <w:numPr>
                <w:ilvl w:val="0"/>
                <w:numId w:val="9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070A3">
              <w:rPr>
                <w:rFonts w:ascii="Times New Roman" w:hAnsi="Times New Roman" w:cs="Times New Roman"/>
                <w:lang w:val="en-US" w:eastAsia="zh-TW"/>
              </w:rPr>
              <w:t>P</w:t>
            </w:r>
            <w:r>
              <w:rPr>
                <w:rFonts w:ascii="Times New Roman" w:hAnsi="Times New Roman" w:cs="Times New Roman"/>
                <w:lang w:val="en-US" w:eastAsia="zh-TW"/>
              </w:rPr>
              <w:t>roject Manager</w:t>
            </w:r>
            <w:r w:rsidR="005F429B">
              <w:rPr>
                <w:rFonts w:ascii="Times New Roman" w:hAnsi="Times New Roman" w:cs="Times New Roman"/>
                <w:lang w:val="en-US" w:eastAsia="zh-TW"/>
              </w:rPr>
              <w:t>s</w:t>
            </w:r>
            <w:r w:rsidR="00CC06B5">
              <w:rPr>
                <w:rFonts w:ascii="Times New Roman" w:hAnsi="Times New Roman" w:cs="Times New Roman"/>
                <w:lang w:val="en-US" w:eastAsia="zh-TW"/>
              </w:rPr>
              <w:t xml:space="preserve"> – </w:t>
            </w:r>
            <w:proofErr w:type="spellStart"/>
            <w:r w:rsidR="7F4A7F92" w:rsidRPr="34B50371">
              <w:rPr>
                <w:rFonts w:ascii="Times New Roman" w:hAnsi="Times New Roman" w:cs="Times New Roman"/>
                <w:lang w:val="en-US" w:eastAsia="zh-TW"/>
              </w:rPr>
              <w:t>Micheal</w:t>
            </w:r>
            <w:proofErr w:type="spellEnd"/>
            <w:r w:rsidR="7F4A7F92" w:rsidRPr="34B50371">
              <w:rPr>
                <w:rFonts w:ascii="Times New Roman" w:hAnsi="Times New Roman" w:cs="Times New Roman"/>
                <w:lang w:val="en-US" w:eastAsia="zh-TW"/>
              </w:rPr>
              <w:t xml:space="preserve"> Wang</w:t>
            </w:r>
            <w:r w:rsidR="004877C6">
              <w:rPr>
                <w:rFonts w:ascii="Times New Roman" w:hAnsi="Times New Roman" w:cs="Times New Roman"/>
                <w:lang w:val="en-US" w:eastAsia="zh-TW"/>
              </w:rPr>
              <w:t xml:space="preserve"> and</w:t>
            </w:r>
            <w:r w:rsidR="7F4A7F92" w:rsidRPr="34B50371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proofErr w:type="spellStart"/>
            <w:r w:rsidR="4F3DB011" w:rsidRPr="34B50371">
              <w:rPr>
                <w:rFonts w:ascii="Times New Roman" w:hAnsi="Times New Roman" w:cs="Times New Roman"/>
                <w:lang w:val="en-US" w:eastAsia="zh-TW"/>
              </w:rPr>
              <w:t>Yinyin</w:t>
            </w:r>
            <w:proofErr w:type="spellEnd"/>
            <w:r w:rsidR="4F3DB011" w:rsidRPr="34B50371">
              <w:rPr>
                <w:rFonts w:ascii="Times New Roman" w:hAnsi="Times New Roman" w:cs="Times New Roman"/>
                <w:lang w:val="en-US" w:eastAsia="zh-TW"/>
              </w:rPr>
              <w:t xml:space="preserve"> Wu</w:t>
            </w:r>
          </w:p>
          <w:p w14:paraId="68341701" w14:textId="057332B0" w:rsidR="00983ED7" w:rsidRDefault="00F070A3" w:rsidP="00E6334C">
            <w:pPr>
              <w:pStyle w:val="ListParagraph"/>
              <w:numPr>
                <w:ilvl w:val="0"/>
                <w:numId w:val="9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34B50371">
              <w:rPr>
                <w:rFonts w:ascii="Times New Roman" w:hAnsi="Times New Roman" w:cs="Times New Roman"/>
                <w:lang w:val="en-US" w:eastAsia="zh-TW"/>
              </w:rPr>
              <w:t xml:space="preserve">Tech </w:t>
            </w:r>
            <w:proofErr w:type="gramStart"/>
            <w:r w:rsidRPr="34B50371">
              <w:rPr>
                <w:rFonts w:ascii="Times New Roman" w:hAnsi="Times New Roman" w:cs="Times New Roman"/>
                <w:lang w:val="en-US" w:eastAsia="zh-TW"/>
              </w:rPr>
              <w:t>Lead</w:t>
            </w:r>
            <w:proofErr w:type="gramEnd"/>
            <w:r w:rsidR="00CC06B5" w:rsidRPr="34B50371">
              <w:rPr>
                <w:rFonts w:ascii="Times New Roman" w:hAnsi="Times New Roman" w:cs="Times New Roman"/>
                <w:lang w:val="en-US" w:eastAsia="zh-TW"/>
              </w:rPr>
              <w:t xml:space="preserve"> –</w:t>
            </w:r>
            <w:r w:rsidR="0577EF73" w:rsidRPr="34B50371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801C3F">
              <w:rPr>
                <w:rFonts w:ascii="Times New Roman" w:hAnsi="Times New Roman" w:cs="Times New Roman"/>
                <w:lang w:val="en-US" w:eastAsia="zh-TW"/>
              </w:rPr>
              <w:t>s</w:t>
            </w:r>
            <w:r w:rsidR="66042AC1" w:rsidRPr="34B50371">
              <w:rPr>
                <w:rFonts w:ascii="Times New Roman" w:hAnsi="Times New Roman" w:cs="Times New Roman"/>
                <w:lang w:val="en-US" w:eastAsia="zh-TW"/>
              </w:rPr>
              <w:t>hare responsibility</w:t>
            </w:r>
            <w:r w:rsidR="00801C3F">
              <w:rPr>
                <w:rFonts w:ascii="Times New Roman" w:hAnsi="Times New Roman" w:cs="Times New Roman"/>
                <w:lang w:val="en-US" w:eastAsia="zh-TW"/>
              </w:rPr>
              <w:t xml:space="preserve"> among all members</w:t>
            </w:r>
          </w:p>
          <w:p w14:paraId="33B76F58" w14:textId="7A1FBEB6" w:rsidR="00983ED7" w:rsidRDefault="00F070A3" w:rsidP="00E6334C">
            <w:pPr>
              <w:pStyle w:val="ListParagraph"/>
              <w:numPr>
                <w:ilvl w:val="0"/>
                <w:numId w:val="9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C</w:t>
            </w:r>
            <w:r w:rsidRPr="00F070A3">
              <w:rPr>
                <w:rFonts w:ascii="Times New Roman" w:hAnsi="Times New Roman" w:cs="Times New Roman"/>
                <w:lang w:val="en-US" w:eastAsia="zh-TW"/>
              </w:rPr>
              <w:t xml:space="preserve">lient </w:t>
            </w:r>
            <w:r>
              <w:rPr>
                <w:rFonts w:ascii="Times New Roman" w:hAnsi="Times New Roman" w:cs="Times New Roman"/>
                <w:lang w:val="en-US" w:eastAsia="zh-TW"/>
              </w:rPr>
              <w:t>L</w:t>
            </w:r>
            <w:r w:rsidRPr="00F070A3">
              <w:rPr>
                <w:rFonts w:ascii="Times New Roman" w:hAnsi="Times New Roman" w:cs="Times New Roman"/>
                <w:lang w:val="en-US" w:eastAsia="zh-TW"/>
              </w:rPr>
              <w:t>iaison</w:t>
            </w:r>
            <w:r w:rsidR="00CC06B5">
              <w:rPr>
                <w:rFonts w:ascii="Times New Roman" w:hAnsi="Times New Roman" w:cs="Times New Roman"/>
                <w:lang w:val="en-US" w:eastAsia="zh-TW"/>
              </w:rPr>
              <w:t xml:space="preserve"> – </w:t>
            </w:r>
            <w:r w:rsidR="2772902E" w:rsidRPr="34B50371">
              <w:rPr>
                <w:rFonts w:ascii="Times New Roman" w:hAnsi="Times New Roman" w:cs="Times New Roman"/>
                <w:lang w:val="en-US" w:eastAsia="zh-TW"/>
              </w:rPr>
              <w:t>Kyle Leung</w:t>
            </w:r>
          </w:p>
          <w:p w14:paraId="4A478397" w14:textId="1FD1A2CA" w:rsidR="00633FF5" w:rsidRDefault="00633FF5" w:rsidP="00E6334C">
            <w:pPr>
              <w:pStyle w:val="ListParagraph"/>
              <w:numPr>
                <w:ilvl w:val="0"/>
                <w:numId w:val="9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633FF5">
              <w:rPr>
                <w:rFonts w:ascii="Times New Roman" w:hAnsi="Times New Roman" w:cs="Times New Roman"/>
                <w:lang w:val="en-US" w:eastAsia="zh-TW"/>
              </w:rPr>
              <w:t>Chairman and Secretary at meetings</w:t>
            </w:r>
            <w:r w:rsidR="001B2EF8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D51351">
              <w:rPr>
                <w:rFonts w:ascii="Times New Roman" w:hAnsi="Times New Roman" w:cs="Times New Roman"/>
                <w:lang w:val="en-US" w:eastAsia="zh-TW"/>
              </w:rPr>
              <w:t>–</w:t>
            </w:r>
            <w:r w:rsidR="001B2EF8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D51351">
              <w:rPr>
                <w:rFonts w:ascii="Times New Roman" w:hAnsi="Times New Roman" w:cs="Times New Roman"/>
                <w:lang w:val="en-US" w:eastAsia="zh-TW"/>
              </w:rPr>
              <w:t xml:space="preserve">per </w:t>
            </w:r>
            <w:r w:rsidR="00822A74">
              <w:rPr>
                <w:rFonts w:ascii="Times New Roman" w:hAnsi="Times New Roman" w:cs="Times New Roman"/>
                <w:lang w:val="en-US" w:eastAsia="zh-TW"/>
              </w:rPr>
              <w:t xml:space="preserve">relevant </w:t>
            </w:r>
            <w:r w:rsidR="00822A74" w:rsidRPr="00822A74">
              <w:rPr>
                <w:rFonts w:ascii="Times New Roman" w:hAnsi="Times New Roman" w:cs="Times New Roman"/>
                <w:lang w:val="en-US" w:eastAsia="zh-TW"/>
              </w:rPr>
              <w:t>roster</w:t>
            </w:r>
          </w:p>
          <w:p w14:paraId="418C7F62" w14:textId="3C424C67" w:rsidR="007A3F92" w:rsidRDefault="00983ED7" w:rsidP="00CC06B5">
            <w:pPr>
              <w:pStyle w:val="ListParagraph"/>
              <w:numPr>
                <w:ilvl w:val="0"/>
                <w:numId w:val="9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A</w:t>
            </w:r>
            <w:r w:rsidR="00F070A3" w:rsidRPr="00F070A3">
              <w:rPr>
                <w:rFonts w:ascii="Times New Roman" w:hAnsi="Times New Roman" w:cs="Times New Roman"/>
                <w:lang w:val="en-US" w:eastAsia="zh-TW"/>
              </w:rPr>
              <w:t>ny other role</w:t>
            </w:r>
            <w:r w:rsidR="00F070A3">
              <w:rPr>
                <w:rFonts w:ascii="Times New Roman" w:hAnsi="Times New Roman" w:cs="Times New Roman"/>
                <w:lang w:val="en-US" w:eastAsia="zh-TW"/>
              </w:rPr>
              <w:t>s</w:t>
            </w:r>
            <w:r w:rsidR="00907F83">
              <w:rPr>
                <w:rFonts w:ascii="Times New Roman" w:hAnsi="Times New Roman" w:cs="Times New Roman"/>
                <w:lang w:val="en-US" w:eastAsia="zh-TW"/>
              </w:rPr>
              <w:t xml:space="preserve"> – N/A at this stage</w:t>
            </w:r>
          </w:p>
          <w:p w14:paraId="247D752E" w14:textId="42F633AC" w:rsidR="001F13D1" w:rsidRDefault="001F13D1" w:rsidP="009455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02EE0844" w14:textId="68A1AA94" w:rsidR="007A3F92" w:rsidRDefault="00696DBB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N/A</w:t>
            </w:r>
          </w:p>
        </w:tc>
      </w:tr>
      <w:tr w:rsidR="007A3F92" w14:paraId="1D960CCB" w14:textId="77777777" w:rsidTr="00BE4068">
        <w:tc>
          <w:tcPr>
            <w:tcW w:w="2547" w:type="dxa"/>
          </w:tcPr>
          <w:p w14:paraId="4A1F85CC" w14:textId="265276D3" w:rsidR="007A3F92" w:rsidRDefault="002F020B" w:rsidP="00F070A3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W</w:t>
            </w:r>
            <w:r w:rsidRPr="002F020B">
              <w:rPr>
                <w:rFonts w:ascii="Times New Roman" w:hAnsi="Times New Roman" w:cs="Times New Roman"/>
                <w:lang w:val="en-US" w:eastAsia="zh-TW"/>
              </w:rPr>
              <w:t xml:space="preserve">eekly </w:t>
            </w:r>
            <w:r w:rsidR="00692857">
              <w:rPr>
                <w:rFonts w:ascii="Times New Roman" w:hAnsi="Times New Roman" w:cs="Times New Roman"/>
                <w:lang w:val="en-US" w:eastAsia="zh-TW"/>
              </w:rPr>
              <w:t xml:space="preserve">team </w:t>
            </w:r>
            <w:r w:rsidRPr="002F020B">
              <w:rPr>
                <w:rFonts w:ascii="Times New Roman" w:hAnsi="Times New Roman" w:cs="Times New Roman"/>
                <w:lang w:val="en-US" w:eastAsia="zh-TW"/>
              </w:rPr>
              <w:t>meeting</w:t>
            </w:r>
          </w:p>
        </w:tc>
        <w:tc>
          <w:tcPr>
            <w:tcW w:w="5245" w:type="dxa"/>
          </w:tcPr>
          <w:p w14:paraId="33574D63" w14:textId="1E347CF4" w:rsidR="002B0685" w:rsidRDefault="00692857" w:rsidP="00E6334C">
            <w:pPr>
              <w:pStyle w:val="ListParagraph"/>
              <w:numPr>
                <w:ilvl w:val="0"/>
                <w:numId w:val="10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692857">
              <w:rPr>
                <w:rFonts w:ascii="Times New Roman" w:hAnsi="Times New Roman" w:cs="Times New Roman"/>
                <w:lang w:val="en-US" w:eastAsia="zh-TW"/>
              </w:rPr>
              <w:t>Weekly meeting schedule</w:t>
            </w:r>
            <w:r w:rsidR="00F664F7">
              <w:rPr>
                <w:rFonts w:ascii="Times New Roman" w:hAnsi="Times New Roman" w:cs="Times New Roman"/>
                <w:lang w:val="en-US" w:eastAsia="zh-TW"/>
              </w:rPr>
              <w:t xml:space="preserve"> – </w:t>
            </w:r>
            <w:r w:rsidR="00EC1277">
              <w:rPr>
                <w:rFonts w:ascii="Times New Roman" w:hAnsi="Times New Roman" w:cs="Times New Roman"/>
                <w:lang w:val="en-US" w:eastAsia="zh-TW"/>
              </w:rPr>
              <w:t>e</w:t>
            </w:r>
            <w:r w:rsidR="00491F32">
              <w:rPr>
                <w:rFonts w:ascii="Times New Roman" w:hAnsi="Times New Roman" w:cs="Times New Roman"/>
                <w:lang w:val="en-US" w:eastAsia="zh-TW"/>
              </w:rPr>
              <w:t xml:space="preserve">very </w:t>
            </w:r>
            <w:r w:rsidR="0019576C">
              <w:rPr>
                <w:rFonts w:ascii="Times New Roman" w:hAnsi="Times New Roman" w:cs="Times New Roman"/>
                <w:lang w:val="en-US" w:eastAsia="zh-TW"/>
              </w:rPr>
              <w:t>Wed 5 pm to 7 pm</w:t>
            </w:r>
            <w:r w:rsidR="00E01C4B">
              <w:rPr>
                <w:rFonts w:ascii="Times New Roman" w:hAnsi="Times New Roman" w:cs="Times New Roman"/>
                <w:lang w:val="en-US" w:eastAsia="zh-TW"/>
              </w:rPr>
              <w:t xml:space="preserve"> (</w:t>
            </w:r>
            <w:r w:rsidR="00271E24">
              <w:rPr>
                <w:rFonts w:ascii="Times New Roman" w:hAnsi="Times New Roman" w:cs="Times New Roman"/>
                <w:lang w:val="en-US" w:eastAsia="zh-TW"/>
              </w:rPr>
              <w:t>online / onsite</w:t>
            </w:r>
            <w:r w:rsidR="008805B4">
              <w:rPr>
                <w:rFonts w:ascii="Times New Roman" w:hAnsi="Times New Roman" w:cs="Times New Roman"/>
                <w:lang w:val="en-US" w:eastAsia="zh-TW"/>
              </w:rPr>
              <w:t xml:space="preserve"> / hybrid</w:t>
            </w:r>
            <w:r w:rsidR="00271E24">
              <w:rPr>
                <w:rFonts w:ascii="Times New Roman" w:hAnsi="Times New Roman" w:cs="Times New Roman"/>
                <w:lang w:val="en-US" w:eastAsia="zh-TW"/>
              </w:rPr>
              <w:t>)</w:t>
            </w:r>
          </w:p>
          <w:p w14:paraId="46F58103" w14:textId="77777777" w:rsidR="00CE21D2" w:rsidRPr="00945543" w:rsidRDefault="00CE21D2" w:rsidP="002B0685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6B1F745A" w14:textId="131E6A68" w:rsidR="00133B75" w:rsidRDefault="00692857" w:rsidP="00133B75">
            <w:pPr>
              <w:pStyle w:val="ListParagraph"/>
              <w:numPr>
                <w:ilvl w:val="0"/>
                <w:numId w:val="10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R</w:t>
            </w:r>
            <w:r w:rsidRPr="00692857">
              <w:rPr>
                <w:rFonts w:ascii="Times New Roman" w:hAnsi="Times New Roman" w:cs="Times New Roman"/>
                <w:lang w:val="en-US" w:eastAsia="zh-TW"/>
              </w:rPr>
              <w:t>otation of chairman and secretary</w:t>
            </w:r>
          </w:p>
          <w:p w14:paraId="2620E6E6" w14:textId="6C756814" w:rsidR="00DF4C7C" w:rsidRDefault="009A34DB" w:rsidP="00945543">
            <w:pPr>
              <w:pStyle w:val="ListParagraph"/>
              <w:numPr>
                <w:ilvl w:val="0"/>
                <w:numId w:val="15"/>
              </w:numPr>
              <w:ind w:left="879" w:hanging="50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945543">
              <w:rPr>
                <w:rFonts w:ascii="Times New Roman" w:hAnsi="Times New Roman" w:cs="Times New Roman"/>
                <w:lang w:val="en-US" w:eastAsia="zh-TW"/>
              </w:rPr>
              <w:lastRenderedPageBreak/>
              <w:t>Chairman</w:t>
            </w:r>
            <w:r w:rsidR="00DF4C7C" w:rsidRPr="00945543">
              <w:rPr>
                <w:rFonts w:ascii="Times New Roman" w:hAnsi="Times New Roman" w:cs="Times New Roman"/>
                <w:lang w:val="en-US" w:eastAsia="zh-TW"/>
              </w:rPr>
              <w:t xml:space="preserve"> –</w:t>
            </w:r>
            <w:r w:rsidR="008026C9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DF4C7C" w:rsidRPr="00945543">
              <w:rPr>
                <w:rFonts w:ascii="Times New Roman" w:hAnsi="Times New Roman" w:cs="Times New Roman"/>
                <w:lang w:val="en-US" w:eastAsia="zh-TW"/>
              </w:rPr>
              <w:t xml:space="preserve">arrange meeting, </w:t>
            </w:r>
            <w:r w:rsidR="00F30D5A">
              <w:rPr>
                <w:rFonts w:ascii="Times New Roman" w:hAnsi="Times New Roman" w:cs="Times New Roman"/>
                <w:lang w:val="en-US" w:eastAsia="zh-TW"/>
              </w:rPr>
              <w:t>reserve</w:t>
            </w:r>
            <w:r w:rsidR="00E9239D">
              <w:rPr>
                <w:rFonts w:ascii="Times New Roman" w:hAnsi="Times New Roman" w:cs="Times New Roman"/>
                <w:lang w:val="en-US" w:eastAsia="zh-TW"/>
              </w:rPr>
              <w:t xml:space="preserve"> meeting </w:t>
            </w:r>
            <w:r w:rsidR="00DF4C7C" w:rsidRPr="00945543">
              <w:rPr>
                <w:rFonts w:ascii="Times New Roman" w:hAnsi="Times New Roman" w:cs="Times New Roman"/>
                <w:lang w:val="en-US" w:eastAsia="zh-TW"/>
              </w:rPr>
              <w:t xml:space="preserve">room, </w:t>
            </w:r>
            <w:r w:rsidR="007B054E">
              <w:rPr>
                <w:rFonts w:ascii="Times New Roman" w:hAnsi="Times New Roman" w:cs="Times New Roman"/>
                <w:lang w:val="en-US" w:eastAsia="zh-TW"/>
              </w:rPr>
              <w:t xml:space="preserve">draft </w:t>
            </w:r>
            <w:r w:rsidR="00DF4C7C" w:rsidRPr="00945543">
              <w:rPr>
                <w:rFonts w:ascii="Times New Roman" w:hAnsi="Times New Roman" w:cs="Times New Roman"/>
                <w:lang w:val="en-US" w:eastAsia="zh-TW"/>
              </w:rPr>
              <w:t>agenda</w:t>
            </w:r>
            <w:r w:rsidR="004B712C">
              <w:rPr>
                <w:rFonts w:ascii="Times New Roman" w:hAnsi="Times New Roman" w:cs="Times New Roman"/>
                <w:lang w:val="en-US" w:eastAsia="zh-TW"/>
              </w:rPr>
              <w:t>,</w:t>
            </w:r>
            <w:r w:rsidR="007B054E">
              <w:rPr>
                <w:rFonts w:ascii="Times New Roman" w:hAnsi="Times New Roman" w:cs="Times New Roman"/>
                <w:lang w:val="en-US" w:eastAsia="zh-TW"/>
              </w:rPr>
              <w:t xml:space="preserve"> and</w:t>
            </w:r>
            <w:r w:rsidR="00DF4C7C" w:rsidRPr="00945543">
              <w:rPr>
                <w:rFonts w:ascii="Times New Roman" w:hAnsi="Times New Roman" w:cs="Times New Roman"/>
                <w:lang w:val="en-US" w:eastAsia="zh-TW"/>
              </w:rPr>
              <w:t xml:space="preserve"> lead </w:t>
            </w:r>
            <w:proofErr w:type="gramStart"/>
            <w:r w:rsidR="00DF4C7C" w:rsidRPr="00945543">
              <w:rPr>
                <w:rFonts w:ascii="Times New Roman" w:hAnsi="Times New Roman" w:cs="Times New Roman"/>
                <w:lang w:val="en-US" w:eastAsia="zh-TW"/>
              </w:rPr>
              <w:t>discussion</w:t>
            </w:r>
            <w:proofErr w:type="gramEnd"/>
          </w:p>
          <w:p w14:paraId="1A255C4F" w14:textId="7A5B1549" w:rsidR="00DF4C7C" w:rsidRDefault="00DF4C7C" w:rsidP="004F541E">
            <w:pPr>
              <w:pStyle w:val="ListParagraph"/>
              <w:numPr>
                <w:ilvl w:val="0"/>
                <w:numId w:val="15"/>
              </w:numPr>
              <w:ind w:left="879" w:hanging="50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945543">
              <w:rPr>
                <w:rFonts w:ascii="Times New Roman" w:hAnsi="Times New Roman" w:cs="Times New Roman"/>
                <w:lang w:val="en-US" w:eastAsia="zh-TW"/>
              </w:rPr>
              <w:t>Secretary – take</w:t>
            </w:r>
            <w:r w:rsidR="00A31C82">
              <w:rPr>
                <w:rFonts w:ascii="Times New Roman" w:hAnsi="Times New Roman" w:cs="Times New Roman"/>
                <w:lang w:val="en-US" w:eastAsia="zh-TW"/>
              </w:rPr>
              <w:t xml:space="preserve"> and prepare</w:t>
            </w:r>
            <w:r w:rsidRPr="00945543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proofErr w:type="gramStart"/>
            <w:r w:rsidRPr="00945543">
              <w:rPr>
                <w:rFonts w:ascii="Times New Roman" w:hAnsi="Times New Roman" w:cs="Times New Roman"/>
                <w:lang w:val="en-US" w:eastAsia="zh-TW"/>
              </w:rPr>
              <w:t>minutes</w:t>
            </w:r>
            <w:proofErr w:type="gramEnd"/>
          </w:p>
          <w:p w14:paraId="06FA729E" w14:textId="77777777" w:rsidR="00200B81" w:rsidRDefault="00200B81" w:rsidP="00945543">
            <w:pPr>
              <w:pStyle w:val="ListParagraph"/>
              <w:ind w:left="879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71D70358" w14:textId="7C19152B" w:rsidR="000156B9" w:rsidRPr="00945543" w:rsidRDefault="001513DB" w:rsidP="00945543">
            <w:pPr>
              <w:pStyle w:val="ListParagraph"/>
              <w:numPr>
                <w:ilvl w:val="0"/>
                <w:numId w:val="10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Discuss</w:t>
            </w:r>
            <w:r w:rsidR="00300A22">
              <w:rPr>
                <w:rFonts w:ascii="Times New Roman" w:hAnsi="Times New Roman" w:cs="Times New Roman"/>
                <w:lang w:val="en-US" w:eastAsia="zh-TW"/>
              </w:rPr>
              <w:t>ed</w:t>
            </w:r>
            <w:r w:rsidR="000156B9">
              <w:rPr>
                <w:rFonts w:ascii="Times New Roman" w:hAnsi="Times New Roman" w:cs="Times New Roman"/>
                <w:lang w:val="en-US" w:eastAsia="zh-TW"/>
              </w:rPr>
              <w:t xml:space="preserve"> about </w:t>
            </w:r>
            <w:r w:rsidR="00C57410">
              <w:rPr>
                <w:rFonts w:ascii="Times New Roman" w:hAnsi="Times New Roman" w:cs="Times New Roman"/>
                <w:lang w:val="en-US" w:eastAsia="zh-TW"/>
              </w:rPr>
              <w:t>the upcoming availability</w:t>
            </w:r>
            <w:r>
              <w:rPr>
                <w:rFonts w:ascii="Times New Roman" w:hAnsi="Times New Roman" w:cs="Times New Roman"/>
                <w:lang w:val="en-US" w:eastAsia="zh-TW"/>
              </w:rPr>
              <w:t xml:space="preserve"> of team members</w:t>
            </w:r>
            <w:r w:rsidR="00037331" w:rsidRPr="00037331">
              <w:rPr>
                <w:rFonts w:ascii="Times New Roman" w:hAnsi="Times New Roman" w:cs="Times New Roman"/>
                <w:lang w:val="en-US" w:eastAsia="zh-TW"/>
              </w:rPr>
              <w:t xml:space="preserve"> (Michael will be the next chairman)</w:t>
            </w:r>
          </w:p>
          <w:p w14:paraId="0186B44F" w14:textId="39D878A8" w:rsidR="00CE21D2" w:rsidRDefault="00CE21D2" w:rsidP="00945543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365CB4EF" w14:textId="515B9399" w:rsidR="007A3F92" w:rsidRDefault="00467D10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lastRenderedPageBreak/>
              <w:t xml:space="preserve">Wendy </w:t>
            </w:r>
            <w:r w:rsidR="007A3991" w:rsidRPr="007A3991">
              <w:rPr>
                <w:rFonts w:ascii="Times New Roman" w:hAnsi="Times New Roman" w:cs="Times New Roman"/>
                <w:lang w:val="en-US" w:eastAsia="zh-TW"/>
              </w:rPr>
              <w:t>–</w:t>
            </w:r>
            <w:r w:rsidR="007A3991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zh-TW"/>
              </w:rPr>
              <w:t>prepare roster</w:t>
            </w:r>
            <w:r w:rsidR="00250290">
              <w:rPr>
                <w:rFonts w:ascii="Times New Roman" w:hAnsi="Times New Roman" w:cs="Times New Roman"/>
                <w:lang w:val="en-US" w:eastAsia="zh-TW"/>
              </w:rPr>
              <w:t xml:space="preserve"> of chairman and secretary</w:t>
            </w:r>
          </w:p>
        </w:tc>
      </w:tr>
      <w:tr w:rsidR="000654D3" w14:paraId="23C05016" w14:textId="77777777" w:rsidTr="00BE4068">
        <w:tc>
          <w:tcPr>
            <w:tcW w:w="2547" w:type="dxa"/>
          </w:tcPr>
          <w:p w14:paraId="27ABCEC7" w14:textId="75F8DF58" w:rsidR="000654D3" w:rsidRDefault="002749FD" w:rsidP="00F070A3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Preparation</w:t>
            </w:r>
            <w:r w:rsidR="000B49B7" w:rsidRPr="000B49B7">
              <w:rPr>
                <w:rFonts w:ascii="Times New Roman" w:hAnsi="Times New Roman" w:cs="Times New Roman"/>
                <w:lang w:val="en-US" w:eastAsia="zh-TW"/>
              </w:rPr>
              <w:t xml:space="preserve"> for </w:t>
            </w:r>
            <w:r w:rsidR="000B49B7">
              <w:rPr>
                <w:rFonts w:ascii="Times New Roman" w:hAnsi="Times New Roman" w:cs="Times New Roman"/>
                <w:lang w:val="en-US" w:eastAsia="zh-TW"/>
              </w:rPr>
              <w:t xml:space="preserve">the </w:t>
            </w:r>
            <w:r w:rsidR="000B49B7" w:rsidRPr="000B49B7">
              <w:rPr>
                <w:rFonts w:ascii="Times New Roman" w:hAnsi="Times New Roman" w:cs="Times New Roman"/>
                <w:lang w:val="en-US" w:eastAsia="zh-TW"/>
              </w:rPr>
              <w:t>first client meeting</w:t>
            </w:r>
          </w:p>
        </w:tc>
        <w:tc>
          <w:tcPr>
            <w:tcW w:w="5245" w:type="dxa"/>
          </w:tcPr>
          <w:p w14:paraId="1C4A4766" w14:textId="0F0F2ED1" w:rsidR="00236C79" w:rsidRDefault="00980B94" w:rsidP="00945543">
            <w:pPr>
              <w:pStyle w:val="ListParagraph"/>
              <w:numPr>
                <w:ilvl w:val="0"/>
                <w:numId w:val="11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Michael suggested to make a list of questions for soliciting </w:t>
            </w:r>
            <w:r w:rsidR="00F859D1">
              <w:rPr>
                <w:rFonts w:ascii="Times New Roman" w:hAnsi="Times New Roman" w:cs="Times New Roman"/>
                <w:lang w:val="en-US" w:eastAsia="zh-TW"/>
              </w:rPr>
              <w:t>project</w:t>
            </w:r>
            <w:r>
              <w:rPr>
                <w:rFonts w:ascii="Times New Roman" w:hAnsi="Times New Roman" w:cs="Times New Roman"/>
                <w:lang w:val="en-US" w:eastAsia="zh-TW"/>
              </w:rPr>
              <w:t xml:space="preserve"> requirements</w:t>
            </w:r>
            <w:r w:rsidR="00F859D1">
              <w:rPr>
                <w:rFonts w:ascii="Times New Roman" w:hAnsi="Times New Roman" w:cs="Times New Roman"/>
                <w:lang w:val="en-US" w:eastAsia="zh-TW"/>
              </w:rPr>
              <w:t xml:space="preserve"> (e.g.</w:t>
            </w:r>
            <w:r w:rsidR="003C48A0">
              <w:rPr>
                <w:rFonts w:ascii="Times New Roman" w:hAnsi="Times New Roman" w:cs="Times New Roman"/>
                <w:lang w:val="en-US" w:eastAsia="zh-TW"/>
              </w:rPr>
              <w:t>,</w:t>
            </w:r>
            <w:r w:rsidR="00F859D1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proofErr w:type="gramStart"/>
            <w:r w:rsidR="00F859D1">
              <w:rPr>
                <w:rFonts w:ascii="Times New Roman" w:hAnsi="Times New Roman" w:cs="Times New Roman"/>
                <w:lang w:val="en-US" w:eastAsia="zh-TW"/>
              </w:rPr>
              <w:t>functional</w:t>
            </w:r>
            <w:proofErr w:type="gramEnd"/>
            <w:r w:rsidR="00F859D1">
              <w:rPr>
                <w:rFonts w:ascii="Times New Roman" w:hAnsi="Times New Roman" w:cs="Times New Roman"/>
                <w:lang w:val="en-US" w:eastAsia="zh-TW"/>
              </w:rPr>
              <w:t xml:space="preserve"> and non-functional requirements)</w:t>
            </w:r>
            <w:r w:rsidR="009261C5">
              <w:rPr>
                <w:rFonts w:ascii="Times New Roman" w:hAnsi="Times New Roman" w:cs="Times New Roman"/>
                <w:lang w:val="en-US" w:eastAsia="zh-TW"/>
              </w:rPr>
              <w:t xml:space="preserve"> in the first client meeting</w:t>
            </w:r>
            <w:r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24425FA6" w14:textId="77777777" w:rsidR="00980B94" w:rsidRDefault="00980B94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345FEAB8" w14:textId="6E2433D4" w:rsidR="00980B94" w:rsidRDefault="004F1C43" w:rsidP="00945543">
            <w:pPr>
              <w:pStyle w:val="ListParagraph"/>
              <w:numPr>
                <w:ilvl w:val="0"/>
                <w:numId w:val="11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It was agreed that generic</w:t>
            </w:r>
            <w:r w:rsidR="00DC0730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B50C27">
              <w:rPr>
                <w:rFonts w:ascii="Times New Roman" w:hAnsi="Times New Roman" w:cs="Times New Roman"/>
                <w:lang w:val="en-US" w:eastAsia="zh-TW"/>
              </w:rPr>
              <w:t>questions</w:t>
            </w:r>
            <w:r w:rsidR="00461BD9">
              <w:rPr>
                <w:rFonts w:ascii="Times New Roman" w:hAnsi="Times New Roman" w:cs="Times New Roman"/>
                <w:lang w:val="en-US" w:eastAsia="zh-TW"/>
              </w:rPr>
              <w:t xml:space="preserve"> would be </w:t>
            </w:r>
            <w:proofErr w:type="gramStart"/>
            <w:r w:rsidR="00461BD9">
              <w:rPr>
                <w:rFonts w:ascii="Times New Roman" w:hAnsi="Times New Roman" w:cs="Times New Roman"/>
                <w:lang w:val="en-US" w:eastAsia="zh-TW"/>
              </w:rPr>
              <w:t>set</w:t>
            </w:r>
            <w:proofErr w:type="gramEnd"/>
            <w:r w:rsidR="00DA49BA">
              <w:rPr>
                <w:rFonts w:ascii="Times New Roman" w:hAnsi="Times New Roman" w:cs="Times New Roman"/>
                <w:lang w:val="en-US" w:eastAsia="zh-TW"/>
              </w:rPr>
              <w:t xml:space="preserve"> and</w:t>
            </w:r>
            <w:r w:rsidR="00284D59">
              <w:rPr>
                <w:rFonts w:ascii="Times New Roman" w:hAnsi="Times New Roman" w:cs="Times New Roman"/>
                <w:lang w:val="en-US" w:eastAsia="zh-TW"/>
              </w:rPr>
              <w:t xml:space="preserve"> additional questions could be added</w:t>
            </w:r>
            <w:r w:rsidR="00B50C27">
              <w:rPr>
                <w:rFonts w:ascii="Times New Roman" w:hAnsi="Times New Roman" w:cs="Times New Roman"/>
                <w:lang w:val="en-US" w:eastAsia="zh-TW"/>
              </w:rPr>
              <w:t xml:space="preserve"> after receiving further information from the Client.</w:t>
            </w:r>
          </w:p>
          <w:p w14:paraId="492D0726" w14:textId="77777777" w:rsidR="00236C79" w:rsidRDefault="00236C79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3E4C6C27" w14:textId="31F8E0A0" w:rsidR="00C518D0" w:rsidRDefault="00C518D0" w:rsidP="00945543">
            <w:pPr>
              <w:pStyle w:val="ListParagraph"/>
              <w:numPr>
                <w:ilvl w:val="0"/>
                <w:numId w:val="11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Reference can be made to </w:t>
            </w:r>
            <w:r w:rsidR="00985A2F">
              <w:rPr>
                <w:rFonts w:ascii="Times New Roman" w:hAnsi="Times New Roman" w:cs="Times New Roman"/>
                <w:lang w:val="en-US" w:eastAsia="zh-TW"/>
              </w:rPr>
              <w:t xml:space="preserve">the </w:t>
            </w:r>
            <w:r w:rsidR="00BE50EA">
              <w:rPr>
                <w:rFonts w:ascii="Times New Roman" w:hAnsi="Times New Roman" w:cs="Times New Roman"/>
                <w:lang w:val="en-US" w:eastAsia="zh-TW"/>
              </w:rPr>
              <w:t>principles and techniques learned</w:t>
            </w:r>
            <w:r w:rsidR="006614AA">
              <w:rPr>
                <w:rFonts w:ascii="Times New Roman" w:hAnsi="Times New Roman" w:cs="Times New Roman"/>
                <w:lang w:val="en-US" w:eastAsia="zh-TW"/>
              </w:rPr>
              <w:t xml:space="preserve"> from the </w:t>
            </w:r>
            <w:r w:rsidR="00985A2F">
              <w:rPr>
                <w:rFonts w:ascii="Times New Roman" w:hAnsi="Times New Roman" w:cs="Times New Roman"/>
                <w:lang w:val="en-US" w:eastAsia="zh-TW"/>
              </w:rPr>
              <w:t>Software Requirements and Design unit</w:t>
            </w:r>
            <w:r w:rsidR="00CE0C52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6614AA">
              <w:rPr>
                <w:rFonts w:ascii="Times New Roman" w:hAnsi="Times New Roman" w:cs="Times New Roman"/>
                <w:lang w:val="en-US" w:eastAsia="zh-TW"/>
              </w:rPr>
              <w:t>while</w:t>
            </w:r>
            <w:r w:rsidR="00CE0C52">
              <w:rPr>
                <w:rFonts w:ascii="Times New Roman" w:hAnsi="Times New Roman" w:cs="Times New Roman"/>
                <w:lang w:val="en-US" w:eastAsia="zh-TW"/>
              </w:rPr>
              <w:t xml:space="preserve"> preparing </w:t>
            </w:r>
            <w:r w:rsidR="006614AA">
              <w:rPr>
                <w:rFonts w:ascii="Times New Roman" w:hAnsi="Times New Roman" w:cs="Times New Roman"/>
                <w:lang w:val="en-US" w:eastAsia="zh-TW"/>
              </w:rPr>
              <w:t xml:space="preserve">for </w:t>
            </w:r>
            <w:r w:rsidR="00235C25">
              <w:rPr>
                <w:rFonts w:ascii="Times New Roman" w:hAnsi="Times New Roman" w:cs="Times New Roman"/>
                <w:lang w:val="en-US" w:eastAsia="zh-TW"/>
              </w:rPr>
              <w:t>client meetings</w:t>
            </w:r>
            <w:r w:rsidR="00985A2F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0528806A" w14:textId="4BEC99BA" w:rsidR="00E87E91" w:rsidRDefault="00E87E91" w:rsidP="004F1C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01437C63" w14:textId="3F7CB8C1" w:rsidR="006A7476" w:rsidRDefault="00C31AFC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C31AFC">
              <w:rPr>
                <w:rFonts w:ascii="Times New Roman" w:hAnsi="Times New Roman" w:cs="Times New Roman"/>
                <w:lang w:val="en-US" w:eastAsia="zh-TW"/>
              </w:rPr>
              <w:t xml:space="preserve">Michael and Wendy </w:t>
            </w:r>
            <w:r w:rsidR="007A3991" w:rsidRPr="007A3991">
              <w:rPr>
                <w:rFonts w:ascii="Times New Roman" w:hAnsi="Times New Roman" w:cs="Times New Roman"/>
                <w:lang w:val="en-US" w:eastAsia="zh-TW"/>
              </w:rPr>
              <w:t>–</w:t>
            </w:r>
            <w:r>
              <w:rPr>
                <w:rFonts w:ascii="Times New Roman" w:hAnsi="Times New Roman" w:cs="Times New Roman"/>
                <w:lang w:val="en-US" w:eastAsia="zh-TW"/>
              </w:rPr>
              <w:t xml:space="preserve"> prepare a </w:t>
            </w:r>
            <w:r w:rsidRPr="00C31AFC">
              <w:rPr>
                <w:rFonts w:ascii="Times New Roman" w:hAnsi="Times New Roman" w:cs="Times New Roman"/>
                <w:lang w:val="en-US" w:eastAsia="zh-TW"/>
              </w:rPr>
              <w:t>list of questions</w:t>
            </w:r>
            <w:r w:rsidR="00157A75">
              <w:rPr>
                <w:rFonts w:ascii="Times New Roman" w:hAnsi="Times New Roman" w:cs="Times New Roman"/>
                <w:lang w:val="en-US" w:eastAsia="zh-TW"/>
              </w:rPr>
              <w:t xml:space="preserve"> for </w:t>
            </w:r>
            <w:r w:rsidR="006A7476">
              <w:rPr>
                <w:rFonts w:ascii="Times New Roman" w:hAnsi="Times New Roman" w:cs="Times New Roman"/>
                <w:lang w:val="en-US" w:eastAsia="zh-TW"/>
              </w:rPr>
              <w:t xml:space="preserve">the first client </w:t>
            </w:r>
            <w:proofErr w:type="gramStart"/>
            <w:r w:rsidR="006A7476">
              <w:rPr>
                <w:rFonts w:ascii="Times New Roman" w:hAnsi="Times New Roman" w:cs="Times New Roman"/>
                <w:lang w:val="en-US" w:eastAsia="zh-TW"/>
              </w:rPr>
              <w:t>meeting</w:t>
            </w:r>
            <w:proofErr w:type="gramEnd"/>
          </w:p>
          <w:p w14:paraId="20FED8B6" w14:textId="77777777" w:rsidR="006A7476" w:rsidRDefault="006A7476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</w:p>
          <w:p w14:paraId="7DD306FF" w14:textId="202A87F5" w:rsidR="000654D3" w:rsidRDefault="006A7476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O</w:t>
            </w:r>
            <w:r w:rsidR="00C31AFC" w:rsidRPr="00C31AFC">
              <w:rPr>
                <w:rFonts w:ascii="Times New Roman" w:hAnsi="Times New Roman" w:cs="Times New Roman"/>
                <w:lang w:val="en-US" w:eastAsia="zh-TW"/>
              </w:rPr>
              <w:t>ther</w:t>
            </w:r>
            <w:r w:rsidR="00C31AFC">
              <w:rPr>
                <w:rFonts w:ascii="Times New Roman" w:hAnsi="Times New Roman" w:cs="Times New Roman"/>
                <w:lang w:val="en-US" w:eastAsia="zh-TW"/>
              </w:rPr>
              <w:t xml:space="preserve"> members</w:t>
            </w:r>
            <w:r w:rsidR="00C31AFC" w:rsidRPr="00C31AFC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7A3991" w:rsidRPr="007A3991">
              <w:rPr>
                <w:rFonts w:ascii="Times New Roman" w:hAnsi="Times New Roman" w:cs="Times New Roman"/>
                <w:lang w:val="en-US" w:eastAsia="zh-TW"/>
              </w:rPr>
              <w:t>–</w:t>
            </w:r>
            <w:r w:rsidR="00C31AFC" w:rsidRPr="00C31AFC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A955E6">
              <w:rPr>
                <w:rFonts w:ascii="Times New Roman" w:hAnsi="Times New Roman" w:cs="Times New Roman"/>
                <w:lang w:val="en-US" w:eastAsia="zh-TW"/>
              </w:rPr>
              <w:t xml:space="preserve">review and </w:t>
            </w:r>
            <w:r w:rsidR="00C31AFC">
              <w:rPr>
                <w:rFonts w:ascii="Times New Roman" w:hAnsi="Times New Roman" w:cs="Times New Roman"/>
                <w:lang w:val="en-US" w:eastAsia="zh-TW"/>
              </w:rPr>
              <w:t>provide comment</w:t>
            </w:r>
            <w:r w:rsidR="00A955E6">
              <w:rPr>
                <w:rFonts w:ascii="Times New Roman" w:hAnsi="Times New Roman" w:cs="Times New Roman"/>
                <w:lang w:val="en-US" w:eastAsia="zh-TW"/>
              </w:rPr>
              <w:t>s</w:t>
            </w:r>
          </w:p>
        </w:tc>
      </w:tr>
      <w:tr w:rsidR="007A3F92" w14:paraId="613A7FD9" w14:textId="77777777" w:rsidTr="00BE4068">
        <w:tc>
          <w:tcPr>
            <w:tcW w:w="2547" w:type="dxa"/>
          </w:tcPr>
          <w:p w14:paraId="207584AA" w14:textId="6838673E" w:rsidR="007A3F92" w:rsidRDefault="006F7802" w:rsidP="00F070A3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Setup of GitHub repo</w:t>
            </w:r>
            <w:r w:rsidR="00084940">
              <w:rPr>
                <w:rFonts w:ascii="Times New Roman" w:hAnsi="Times New Roman" w:cs="Times New Roman"/>
                <w:lang w:val="en-US" w:eastAsia="zh-TW"/>
              </w:rPr>
              <w:t>sitory</w:t>
            </w:r>
            <w:r w:rsidR="0030041D">
              <w:rPr>
                <w:rFonts w:ascii="Times New Roman" w:hAnsi="Times New Roman" w:cs="Times New Roman"/>
                <w:lang w:val="en-US" w:eastAsia="zh-TW"/>
              </w:rPr>
              <w:t xml:space="preserve"> (“repo”)</w:t>
            </w:r>
          </w:p>
        </w:tc>
        <w:tc>
          <w:tcPr>
            <w:tcW w:w="5245" w:type="dxa"/>
          </w:tcPr>
          <w:p w14:paraId="2958C43E" w14:textId="07A6305F" w:rsidR="007A3F92" w:rsidRDefault="009127AF" w:rsidP="006909A2">
            <w:pPr>
              <w:pStyle w:val="ListParagraph"/>
              <w:numPr>
                <w:ilvl w:val="0"/>
                <w:numId w:val="12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Kyle suggested</w:t>
            </w:r>
            <w:r w:rsidR="006F67AD">
              <w:rPr>
                <w:rFonts w:ascii="Times New Roman" w:hAnsi="Times New Roman" w:cs="Times New Roman"/>
                <w:lang w:val="en-US" w:eastAsia="zh-TW"/>
              </w:rPr>
              <w:t xml:space="preserve"> to </w:t>
            </w:r>
            <w:r w:rsidR="00183365">
              <w:rPr>
                <w:rFonts w:ascii="Times New Roman" w:hAnsi="Times New Roman" w:cs="Times New Roman"/>
                <w:lang w:val="en-US" w:eastAsia="zh-TW"/>
              </w:rPr>
              <w:t xml:space="preserve">clarify with </w:t>
            </w:r>
            <w:r w:rsidR="00183365" w:rsidRPr="00183365">
              <w:rPr>
                <w:rFonts w:ascii="Times New Roman" w:hAnsi="Times New Roman" w:cs="Times New Roman"/>
                <w:lang w:val="en-US" w:eastAsia="zh-TW"/>
              </w:rPr>
              <w:t>the Unit Coordinator (“UC”)</w:t>
            </w:r>
            <w:r w:rsidR="00791E37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791E37" w:rsidRPr="00791E37">
              <w:rPr>
                <w:rFonts w:ascii="Times New Roman" w:hAnsi="Times New Roman" w:cs="Times New Roman"/>
                <w:lang w:val="en-US" w:eastAsia="zh-TW"/>
              </w:rPr>
              <w:t>during the Thursday workshop</w:t>
            </w:r>
            <w:r w:rsidR="00791E37">
              <w:rPr>
                <w:rFonts w:ascii="Times New Roman" w:hAnsi="Times New Roman" w:cs="Times New Roman"/>
                <w:lang w:val="en-US" w:eastAsia="zh-TW"/>
              </w:rPr>
              <w:t xml:space="preserve"> whether</w:t>
            </w:r>
            <w:r w:rsidR="00791E37" w:rsidRPr="00791E37">
              <w:rPr>
                <w:rFonts w:ascii="Times New Roman" w:hAnsi="Times New Roman" w:cs="Times New Roman"/>
                <w:lang w:val="en-US" w:eastAsia="zh-TW"/>
              </w:rPr>
              <w:t xml:space="preserve"> Teams 2 and 3 will be working on two different systems </w:t>
            </w:r>
            <w:r w:rsidR="00555A32">
              <w:rPr>
                <w:rFonts w:ascii="Times New Roman" w:hAnsi="Times New Roman" w:cs="Times New Roman"/>
                <w:lang w:val="en-US" w:eastAsia="zh-TW"/>
              </w:rPr>
              <w:t xml:space="preserve">(and repos) </w:t>
            </w:r>
            <w:r w:rsidR="00791E37" w:rsidRPr="00791E37">
              <w:rPr>
                <w:rFonts w:ascii="Times New Roman" w:hAnsi="Times New Roman" w:cs="Times New Roman"/>
                <w:lang w:val="en-US" w:eastAsia="zh-TW"/>
              </w:rPr>
              <w:t>respectively</w:t>
            </w:r>
            <w:r w:rsidR="000442E0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288ADCDC" w14:textId="77777777" w:rsidR="0009328E" w:rsidRDefault="0009328E" w:rsidP="009455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04FF9B42" w14:textId="60C78963" w:rsidR="006909A2" w:rsidRDefault="00E21671" w:rsidP="006909A2">
            <w:pPr>
              <w:pStyle w:val="ListParagraph"/>
              <w:numPr>
                <w:ilvl w:val="0"/>
                <w:numId w:val="12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The setup of GitHub repo will be </w:t>
            </w:r>
            <w:r w:rsidR="009E566B">
              <w:rPr>
                <w:rFonts w:ascii="Times New Roman" w:hAnsi="Times New Roman" w:cs="Times New Roman"/>
                <w:lang w:val="en-US" w:eastAsia="zh-TW"/>
              </w:rPr>
              <w:t>carried out after the clarification from UC.</w:t>
            </w:r>
          </w:p>
          <w:p w14:paraId="1EA7BFFA" w14:textId="77777777" w:rsidR="003F3452" w:rsidRDefault="003F3452" w:rsidP="00945543">
            <w:pPr>
              <w:pStyle w:val="ListParagraph"/>
              <w:rPr>
                <w:rFonts w:ascii="Times New Roman" w:hAnsi="Times New Roman" w:cs="Times New Roman"/>
                <w:lang w:val="en-US" w:eastAsia="zh-TW"/>
              </w:rPr>
            </w:pPr>
          </w:p>
          <w:p w14:paraId="082CB104" w14:textId="77777777" w:rsidR="001F13D1" w:rsidRDefault="001F13D1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393AC516" w14:textId="128443FC" w:rsidR="003F3452" w:rsidRDefault="00BD7D92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Anyone </w:t>
            </w:r>
            <w:r w:rsidR="007A3991" w:rsidRPr="007A3991">
              <w:rPr>
                <w:rFonts w:ascii="Times New Roman" w:hAnsi="Times New Roman" w:cs="Times New Roman"/>
                <w:lang w:val="en-US" w:eastAsia="zh-TW"/>
              </w:rPr>
              <w:t>–</w:t>
            </w:r>
            <w:r w:rsidR="003F3452" w:rsidRPr="003F3452">
              <w:rPr>
                <w:rFonts w:ascii="Times New Roman" w:hAnsi="Times New Roman" w:cs="Times New Roman"/>
                <w:lang w:val="en-US" w:eastAsia="zh-TW"/>
              </w:rPr>
              <w:t xml:space="preserve"> confirm with UC about the project scope as </w:t>
            </w:r>
            <w:proofErr w:type="gramStart"/>
            <w:r w:rsidR="003F3452" w:rsidRPr="003F3452">
              <w:rPr>
                <w:rFonts w:ascii="Times New Roman" w:hAnsi="Times New Roman" w:cs="Times New Roman"/>
                <w:lang w:val="en-US" w:eastAsia="zh-TW"/>
              </w:rPr>
              <w:t>discussed</w:t>
            </w:r>
            <w:proofErr w:type="gramEnd"/>
          </w:p>
          <w:p w14:paraId="244B5A21" w14:textId="77777777" w:rsidR="003F3452" w:rsidRDefault="003F3452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</w:p>
          <w:p w14:paraId="3CF1BEDA" w14:textId="35BE03D2" w:rsidR="00101187" w:rsidRDefault="00101187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proofErr w:type="spellStart"/>
            <w:r w:rsidRPr="00101187">
              <w:rPr>
                <w:rFonts w:ascii="Times New Roman" w:hAnsi="Times New Roman" w:cs="Times New Roman"/>
                <w:lang w:val="en-US" w:eastAsia="zh-TW"/>
              </w:rPr>
              <w:t>Changwu</w:t>
            </w:r>
            <w:proofErr w:type="spellEnd"/>
            <w:r w:rsidRPr="00101187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7A3991" w:rsidRPr="007A3991">
              <w:rPr>
                <w:rFonts w:ascii="Times New Roman" w:hAnsi="Times New Roman" w:cs="Times New Roman"/>
                <w:lang w:val="en-US" w:eastAsia="zh-TW"/>
              </w:rPr>
              <w:t>–</w:t>
            </w:r>
            <w:r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Pr="00101187">
              <w:rPr>
                <w:rFonts w:ascii="Times New Roman" w:hAnsi="Times New Roman" w:cs="Times New Roman"/>
                <w:lang w:val="en-US" w:eastAsia="zh-TW"/>
              </w:rPr>
              <w:t>setup</w:t>
            </w:r>
            <w:r>
              <w:rPr>
                <w:rFonts w:ascii="Times New Roman" w:hAnsi="Times New Roman" w:cs="Times New Roman"/>
                <w:lang w:val="en-US" w:eastAsia="zh-TW"/>
              </w:rPr>
              <w:t xml:space="preserve"> the </w:t>
            </w:r>
            <w:r w:rsidR="00E06ACE">
              <w:rPr>
                <w:rFonts w:ascii="Times New Roman" w:hAnsi="Times New Roman" w:cs="Times New Roman"/>
                <w:lang w:val="en-US" w:eastAsia="zh-TW"/>
              </w:rPr>
              <w:t xml:space="preserve">GitHub </w:t>
            </w:r>
            <w:r>
              <w:rPr>
                <w:rFonts w:ascii="Times New Roman" w:hAnsi="Times New Roman" w:cs="Times New Roman"/>
                <w:lang w:val="en-US" w:eastAsia="zh-TW"/>
              </w:rPr>
              <w:t>repo</w:t>
            </w:r>
          </w:p>
          <w:p w14:paraId="56064431" w14:textId="77777777" w:rsidR="00101187" w:rsidRDefault="00101187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</w:p>
          <w:p w14:paraId="03B67EA3" w14:textId="3325C48C" w:rsidR="007A3F92" w:rsidRDefault="00D33869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zh-TW"/>
              </w:rPr>
              <w:t>Yinyin</w:t>
            </w:r>
            <w:proofErr w:type="spellEnd"/>
            <w:r w:rsidR="00101187" w:rsidRPr="00101187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7A3991" w:rsidRPr="007A3991">
              <w:rPr>
                <w:rFonts w:ascii="Times New Roman" w:hAnsi="Times New Roman" w:cs="Times New Roman"/>
                <w:lang w:val="en-US" w:eastAsia="zh-TW"/>
              </w:rPr>
              <w:t>–</w:t>
            </w:r>
            <w:r w:rsidR="00101187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101187" w:rsidRPr="00101187">
              <w:rPr>
                <w:rFonts w:ascii="Times New Roman" w:hAnsi="Times New Roman" w:cs="Times New Roman"/>
                <w:lang w:val="en-US" w:eastAsia="zh-TW"/>
              </w:rPr>
              <w:t>review</w:t>
            </w:r>
            <w:r w:rsidR="00E06ACE">
              <w:rPr>
                <w:rFonts w:ascii="Times New Roman" w:hAnsi="Times New Roman" w:cs="Times New Roman"/>
                <w:lang w:val="en-US" w:eastAsia="zh-TW"/>
              </w:rPr>
              <w:t xml:space="preserve"> the </w:t>
            </w:r>
            <w:proofErr w:type="gramStart"/>
            <w:r w:rsidR="00E06ACE">
              <w:rPr>
                <w:rFonts w:ascii="Times New Roman" w:hAnsi="Times New Roman" w:cs="Times New Roman"/>
                <w:lang w:val="en-US" w:eastAsia="zh-TW"/>
              </w:rPr>
              <w:t>setup</w:t>
            </w:r>
            <w:proofErr w:type="gramEnd"/>
          </w:p>
          <w:p w14:paraId="576F3B15" w14:textId="490F59FC" w:rsidR="00F6579F" w:rsidRDefault="00F6579F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7A3F92" w14:paraId="64EA9EDC" w14:textId="77777777" w:rsidTr="00BE4068">
        <w:tc>
          <w:tcPr>
            <w:tcW w:w="2547" w:type="dxa"/>
          </w:tcPr>
          <w:p w14:paraId="336F75CD" w14:textId="43FBC4FB" w:rsidR="007A3F92" w:rsidRDefault="001E7AD6" w:rsidP="00F070A3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S</w:t>
            </w:r>
            <w:r w:rsidRPr="001E7AD6">
              <w:rPr>
                <w:rFonts w:ascii="Times New Roman" w:hAnsi="Times New Roman" w:cs="Times New Roman"/>
                <w:lang w:val="en-US" w:eastAsia="zh-TW"/>
              </w:rPr>
              <w:t xml:space="preserve">oftware technologies for </w:t>
            </w:r>
            <w:r w:rsidR="00870494">
              <w:rPr>
                <w:rFonts w:ascii="Times New Roman" w:hAnsi="Times New Roman" w:cs="Times New Roman"/>
                <w:lang w:val="en-US" w:eastAsia="zh-TW"/>
              </w:rPr>
              <w:t>the project</w:t>
            </w:r>
            <w:r w:rsidRPr="001E7AD6">
              <w:rPr>
                <w:rFonts w:ascii="Times New Roman" w:hAnsi="Times New Roman" w:cs="Times New Roman"/>
                <w:lang w:val="en-US" w:eastAsia="zh-TW"/>
              </w:rPr>
              <w:t xml:space="preserve"> and self-advancement</w:t>
            </w:r>
          </w:p>
        </w:tc>
        <w:tc>
          <w:tcPr>
            <w:tcW w:w="5245" w:type="dxa"/>
          </w:tcPr>
          <w:p w14:paraId="22B78BD7" w14:textId="3FA21BF6" w:rsidR="007A3F92" w:rsidRDefault="00C2174C" w:rsidP="006909A2">
            <w:pPr>
              <w:pStyle w:val="ListParagraph"/>
              <w:numPr>
                <w:ilvl w:val="0"/>
                <w:numId w:val="13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Kyle</w:t>
            </w:r>
            <w:r w:rsidR="00AD5999">
              <w:rPr>
                <w:rFonts w:ascii="Times New Roman" w:hAnsi="Times New Roman" w:cs="Times New Roman"/>
                <w:lang w:val="en-US" w:eastAsia="zh-TW"/>
              </w:rPr>
              <w:t xml:space="preserve"> suggested </w:t>
            </w:r>
            <w:r>
              <w:rPr>
                <w:rFonts w:ascii="Times New Roman" w:hAnsi="Times New Roman" w:cs="Times New Roman"/>
                <w:lang w:val="en-US" w:eastAsia="zh-TW"/>
              </w:rPr>
              <w:t xml:space="preserve">all members </w:t>
            </w:r>
            <w:r w:rsidR="00AD5999">
              <w:rPr>
                <w:rFonts w:ascii="Times New Roman" w:hAnsi="Times New Roman" w:cs="Times New Roman"/>
                <w:lang w:val="en-US" w:eastAsia="zh-TW"/>
              </w:rPr>
              <w:t xml:space="preserve">to </w:t>
            </w:r>
            <w:r w:rsidR="00011D18">
              <w:rPr>
                <w:rFonts w:ascii="Times New Roman" w:hAnsi="Times New Roman" w:cs="Times New Roman"/>
                <w:lang w:val="en-US" w:eastAsia="zh-TW"/>
              </w:rPr>
              <w:t xml:space="preserve">study </w:t>
            </w:r>
            <w:r w:rsidR="004F0B5F">
              <w:rPr>
                <w:rFonts w:ascii="Times New Roman" w:hAnsi="Times New Roman" w:cs="Times New Roman"/>
                <w:lang w:val="en-US" w:eastAsia="zh-TW"/>
              </w:rPr>
              <w:t>HTML, CSS</w:t>
            </w:r>
            <w:r w:rsidR="004B712C">
              <w:rPr>
                <w:rFonts w:ascii="Times New Roman" w:hAnsi="Times New Roman" w:cs="Times New Roman"/>
                <w:lang w:val="en-US" w:eastAsia="zh-TW"/>
              </w:rPr>
              <w:t>,</w:t>
            </w:r>
            <w:r w:rsidR="00011D18">
              <w:rPr>
                <w:rFonts w:ascii="Times New Roman" w:hAnsi="Times New Roman" w:cs="Times New Roman"/>
                <w:lang w:val="en-US" w:eastAsia="zh-TW"/>
              </w:rPr>
              <w:t xml:space="preserve"> and JavaScript as</w:t>
            </w:r>
            <w:r w:rsidR="004F0B5F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F95238">
              <w:rPr>
                <w:rFonts w:ascii="Times New Roman" w:hAnsi="Times New Roman" w:cs="Times New Roman"/>
                <w:lang w:val="en-US" w:eastAsia="zh-TW"/>
              </w:rPr>
              <w:t xml:space="preserve">these </w:t>
            </w:r>
            <w:r w:rsidR="00775043">
              <w:rPr>
                <w:rFonts w:ascii="Times New Roman" w:hAnsi="Times New Roman" w:cs="Times New Roman"/>
                <w:lang w:val="en-US" w:eastAsia="zh-TW"/>
              </w:rPr>
              <w:t>would be the key skills required for developing the system.</w:t>
            </w:r>
          </w:p>
          <w:p w14:paraId="01CDD686" w14:textId="77777777" w:rsidR="00604650" w:rsidRDefault="00604650" w:rsidP="009455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16AD4C6F" w14:textId="22D816D2" w:rsidR="004F3A36" w:rsidRDefault="00A50198" w:rsidP="00530591">
            <w:pPr>
              <w:pStyle w:val="ListParagraph"/>
              <w:numPr>
                <w:ilvl w:val="0"/>
                <w:numId w:val="13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Subject to </w:t>
            </w:r>
            <w:r w:rsidR="00604650">
              <w:rPr>
                <w:rFonts w:ascii="Times New Roman" w:hAnsi="Times New Roman" w:cs="Times New Roman"/>
                <w:lang w:val="en-US" w:eastAsia="zh-TW"/>
              </w:rPr>
              <w:t xml:space="preserve">the Client’s requirements, </w:t>
            </w:r>
            <w:r w:rsidR="009C5D29">
              <w:rPr>
                <w:rFonts w:ascii="Times New Roman" w:hAnsi="Times New Roman" w:cs="Times New Roman"/>
                <w:lang w:val="en-US" w:eastAsia="zh-TW"/>
              </w:rPr>
              <w:t>the p</w:t>
            </w:r>
            <w:r w:rsidR="009E4EDA">
              <w:rPr>
                <w:rFonts w:ascii="Times New Roman" w:hAnsi="Times New Roman" w:cs="Times New Roman"/>
                <w:lang w:val="en-US" w:eastAsia="zh-TW"/>
              </w:rPr>
              <w:t>referred f</w:t>
            </w:r>
            <w:r w:rsidR="00C079AA">
              <w:rPr>
                <w:rFonts w:ascii="Times New Roman" w:hAnsi="Times New Roman" w:cs="Times New Roman"/>
                <w:lang w:val="en-US" w:eastAsia="zh-TW"/>
              </w:rPr>
              <w:t>ramework</w:t>
            </w:r>
            <w:r w:rsidR="009C5D29">
              <w:rPr>
                <w:rFonts w:ascii="Times New Roman" w:hAnsi="Times New Roman" w:cs="Times New Roman"/>
                <w:lang w:val="en-US" w:eastAsia="zh-TW"/>
              </w:rPr>
              <w:t xml:space="preserve"> and </w:t>
            </w:r>
            <w:r w:rsidR="00530591">
              <w:rPr>
                <w:rFonts w:ascii="Times New Roman" w:hAnsi="Times New Roman" w:cs="Times New Roman"/>
                <w:lang w:val="en-US" w:eastAsia="zh-TW"/>
              </w:rPr>
              <w:t>database are</w:t>
            </w:r>
            <w:r w:rsidR="00C079AA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EB1F0D">
              <w:rPr>
                <w:rFonts w:ascii="Times New Roman" w:hAnsi="Times New Roman" w:cs="Times New Roman"/>
                <w:lang w:val="en-US" w:eastAsia="zh-TW"/>
              </w:rPr>
              <w:t>Flask</w:t>
            </w:r>
            <w:r w:rsidR="00530591">
              <w:rPr>
                <w:rFonts w:ascii="Times New Roman" w:hAnsi="Times New Roman" w:cs="Times New Roman"/>
                <w:lang w:val="en-US" w:eastAsia="zh-TW"/>
              </w:rPr>
              <w:t xml:space="preserve"> and </w:t>
            </w:r>
            <w:r w:rsidR="00902DEA" w:rsidRPr="00945543">
              <w:rPr>
                <w:rFonts w:ascii="Times New Roman" w:hAnsi="Times New Roman" w:cs="Times New Roman"/>
                <w:lang w:val="en-US" w:eastAsia="zh-TW"/>
              </w:rPr>
              <w:t>SQLite</w:t>
            </w:r>
            <w:r w:rsidR="00530591">
              <w:rPr>
                <w:rFonts w:ascii="Times New Roman" w:hAnsi="Times New Roman" w:cs="Times New Roman"/>
                <w:lang w:val="en-US" w:eastAsia="zh-TW"/>
              </w:rPr>
              <w:t xml:space="preserve"> respectively.</w:t>
            </w:r>
          </w:p>
          <w:p w14:paraId="756B3DA7" w14:textId="77777777" w:rsidR="00530591" w:rsidRPr="00945543" w:rsidRDefault="00530591" w:rsidP="009455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5057C3BD" w14:textId="7B935207" w:rsidR="008B4198" w:rsidRDefault="008B4198" w:rsidP="006909A2">
            <w:pPr>
              <w:pStyle w:val="ListParagraph"/>
              <w:numPr>
                <w:ilvl w:val="0"/>
                <w:numId w:val="13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Git </w:t>
            </w:r>
            <w:r w:rsidR="003972F0">
              <w:rPr>
                <w:rFonts w:ascii="Times New Roman" w:hAnsi="Times New Roman" w:cs="Times New Roman"/>
                <w:lang w:val="en-US" w:eastAsia="zh-TW"/>
              </w:rPr>
              <w:t xml:space="preserve">will </w:t>
            </w:r>
            <w:r w:rsidR="003A57A0">
              <w:rPr>
                <w:rFonts w:ascii="Times New Roman" w:hAnsi="Times New Roman" w:cs="Times New Roman"/>
                <w:lang w:val="en-US" w:eastAsia="zh-TW"/>
              </w:rPr>
              <w:t>serve as</w:t>
            </w:r>
            <w:r w:rsidR="003972F0">
              <w:rPr>
                <w:rFonts w:ascii="Times New Roman" w:hAnsi="Times New Roman" w:cs="Times New Roman"/>
                <w:lang w:val="en-US" w:eastAsia="zh-TW"/>
              </w:rPr>
              <w:t xml:space="preserve"> the </w:t>
            </w:r>
            <w:r w:rsidR="00853667">
              <w:rPr>
                <w:rFonts w:ascii="Times New Roman" w:hAnsi="Times New Roman" w:cs="Times New Roman"/>
                <w:lang w:val="en-US" w:eastAsia="zh-TW"/>
              </w:rPr>
              <w:t>primary</w:t>
            </w:r>
            <w:r w:rsidR="003972F0" w:rsidRPr="003972F0">
              <w:rPr>
                <w:rFonts w:ascii="Times New Roman" w:hAnsi="Times New Roman" w:cs="Times New Roman"/>
                <w:lang w:val="en-US" w:eastAsia="zh-TW"/>
              </w:rPr>
              <w:t xml:space="preserve"> tool </w:t>
            </w:r>
            <w:r>
              <w:rPr>
                <w:rFonts w:ascii="Times New Roman" w:hAnsi="Times New Roman" w:cs="Times New Roman"/>
                <w:lang w:val="en-US" w:eastAsia="zh-TW"/>
              </w:rPr>
              <w:t xml:space="preserve">for </w:t>
            </w:r>
            <w:r w:rsidR="009A4D88">
              <w:rPr>
                <w:rFonts w:ascii="Times New Roman" w:hAnsi="Times New Roman" w:cs="Times New Roman"/>
                <w:lang w:val="en-US" w:eastAsia="zh-TW"/>
              </w:rPr>
              <w:t xml:space="preserve">code </w:t>
            </w:r>
            <w:r>
              <w:rPr>
                <w:rFonts w:ascii="Times New Roman" w:hAnsi="Times New Roman" w:cs="Times New Roman"/>
                <w:lang w:val="en-US" w:eastAsia="zh-TW"/>
              </w:rPr>
              <w:t>version control</w:t>
            </w:r>
            <w:r w:rsidR="00AF1ACD">
              <w:rPr>
                <w:rFonts w:ascii="Times New Roman" w:hAnsi="Times New Roman" w:cs="Times New Roman"/>
                <w:lang w:val="en-US" w:eastAsia="zh-TW"/>
              </w:rPr>
              <w:t xml:space="preserve"> throughout the development process.</w:t>
            </w:r>
          </w:p>
          <w:p w14:paraId="6379A564" w14:textId="7DA38DCD" w:rsidR="00E37E90" w:rsidRDefault="00E37E90" w:rsidP="009455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5606FB7C" w14:textId="070AE2B5" w:rsidR="007A3F92" w:rsidRDefault="00713D15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All m</w:t>
            </w:r>
            <w:r w:rsidR="00F428BE" w:rsidRPr="00F428BE">
              <w:rPr>
                <w:rFonts w:ascii="Times New Roman" w:hAnsi="Times New Roman" w:cs="Times New Roman"/>
                <w:lang w:val="en-US" w:eastAsia="zh-TW"/>
              </w:rPr>
              <w:t xml:space="preserve">embers </w:t>
            </w:r>
            <w:r w:rsidR="007A3991" w:rsidRPr="007A3991">
              <w:rPr>
                <w:rFonts w:ascii="Times New Roman" w:hAnsi="Times New Roman" w:cs="Times New Roman"/>
                <w:lang w:val="en-US" w:eastAsia="zh-TW"/>
              </w:rPr>
              <w:t>–</w:t>
            </w:r>
            <w:r w:rsidR="00F428BE" w:rsidRPr="00F428BE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9C2D9A" w:rsidRPr="009C2D9A">
              <w:rPr>
                <w:rFonts w:ascii="Times New Roman" w:hAnsi="Times New Roman" w:cs="Times New Roman"/>
                <w:lang w:val="en-US" w:eastAsia="zh-TW"/>
              </w:rPr>
              <w:t>study and enhanc</w:t>
            </w:r>
            <w:r w:rsidR="006A7F63">
              <w:rPr>
                <w:rFonts w:ascii="Times New Roman" w:hAnsi="Times New Roman" w:cs="Times New Roman"/>
                <w:lang w:val="en-US" w:eastAsia="zh-TW"/>
              </w:rPr>
              <w:t>e</w:t>
            </w:r>
            <w:r w:rsidR="009C2D9A" w:rsidRPr="009C2D9A">
              <w:rPr>
                <w:rFonts w:ascii="Times New Roman" w:hAnsi="Times New Roman" w:cs="Times New Roman"/>
                <w:lang w:val="en-US" w:eastAsia="zh-TW"/>
              </w:rPr>
              <w:t xml:space="preserve"> their understanding of HTML, CSS</w:t>
            </w:r>
            <w:r w:rsidR="004B712C">
              <w:rPr>
                <w:rFonts w:ascii="Times New Roman" w:hAnsi="Times New Roman" w:cs="Times New Roman"/>
                <w:lang w:val="en-US" w:eastAsia="zh-TW"/>
              </w:rPr>
              <w:t>,</w:t>
            </w:r>
            <w:r w:rsidR="000579B1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9C2D9A" w:rsidRPr="009C2D9A">
              <w:rPr>
                <w:rFonts w:ascii="Times New Roman" w:hAnsi="Times New Roman" w:cs="Times New Roman"/>
                <w:lang w:val="en-US" w:eastAsia="zh-TW"/>
              </w:rPr>
              <w:t>JavaScript</w:t>
            </w:r>
            <w:r w:rsidR="000579B1">
              <w:rPr>
                <w:rFonts w:ascii="Times New Roman" w:hAnsi="Times New Roman" w:cs="Times New Roman"/>
                <w:lang w:val="en-US" w:eastAsia="zh-TW"/>
              </w:rPr>
              <w:t>, and Git</w:t>
            </w:r>
            <w:r w:rsidR="006A7F63">
              <w:rPr>
                <w:rFonts w:ascii="Times New Roman" w:hAnsi="Times New Roman" w:cs="Times New Roman"/>
                <w:lang w:val="en-US" w:eastAsia="zh-TW"/>
              </w:rPr>
              <w:t xml:space="preserve"> on an ongoing basis</w:t>
            </w:r>
          </w:p>
        </w:tc>
      </w:tr>
      <w:tr w:rsidR="00850940" w14:paraId="717EC3D3" w14:textId="77777777" w:rsidTr="00BE4068">
        <w:tc>
          <w:tcPr>
            <w:tcW w:w="2547" w:type="dxa"/>
          </w:tcPr>
          <w:p w14:paraId="33B11452" w14:textId="38E6D3C8" w:rsidR="00850940" w:rsidRDefault="00850940" w:rsidP="00F070A3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Any other business</w:t>
            </w:r>
          </w:p>
        </w:tc>
        <w:tc>
          <w:tcPr>
            <w:tcW w:w="5245" w:type="dxa"/>
          </w:tcPr>
          <w:p w14:paraId="77B1FAAD" w14:textId="3B634517" w:rsidR="0027666A" w:rsidRDefault="00F02F3A" w:rsidP="00E12AB5">
            <w:pPr>
              <w:pStyle w:val="ListParagraph"/>
              <w:numPr>
                <w:ilvl w:val="0"/>
                <w:numId w:val="18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zh-TW"/>
              </w:rPr>
              <w:t>Yinyin</w:t>
            </w:r>
            <w:proofErr w:type="spellEnd"/>
            <w:r>
              <w:rPr>
                <w:rFonts w:ascii="Times New Roman" w:hAnsi="Times New Roman" w:cs="Times New Roman"/>
                <w:lang w:val="en-US" w:eastAsia="zh-TW"/>
              </w:rPr>
              <w:t xml:space="preserve"> provided a</w:t>
            </w:r>
            <w:r w:rsidR="005A1CB8">
              <w:rPr>
                <w:rFonts w:ascii="Times New Roman" w:hAnsi="Times New Roman" w:cs="Times New Roman"/>
                <w:lang w:val="en-US" w:eastAsia="zh-TW"/>
              </w:rPr>
              <w:t>n o</w:t>
            </w:r>
            <w:r w:rsidR="00CE545A" w:rsidRPr="00945543">
              <w:rPr>
                <w:rFonts w:ascii="Times New Roman" w:hAnsi="Times New Roman" w:cs="Times New Roman"/>
                <w:lang w:val="en-US" w:eastAsia="zh-TW"/>
              </w:rPr>
              <w:t>verview of</w:t>
            </w:r>
            <w:r w:rsidR="00CF7B00" w:rsidRPr="00945543">
              <w:rPr>
                <w:rFonts w:ascii="Times New Roman" w:hAnsi="Times New Roman" w:cs="Times New Roman"/>
                <w:lang w:val="en-US" w:eastAsia="zh-TW"/>
              </w:rPr>
              <w:t xml:space="preserve"> deliverables’ </w:t>
            </w:r>
            <w:r w:rsidR="00771173" w:rsidRPr="00945543">
              <w:rPr>
                <w:rFonts w:ascii="Times New Roman" w:hAnsi="Times New Roman" w:cs="Times New Roman"/>
                <w:lang w:val="en-US" w:eastAsia="zh-TW"/>
              </w:rPr>
              <w:t>requirements</w:t>
            </w:r>
            <w:r w:rsidR="00AB3957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101BBA">
              <w:rPr>
                <w:rFonts w:ascii="Times New Roman" w:hAnsi="Times New Roman" w:cs="Times New Roman"/>
                <w:lang w:val="en-US" w:eastAsia="zh-TW"/>
              </w:rPr>
              <w:t xml:space="preserve">and </w:t>
            </w:r>
            <w:r w:rsidR="00EE7430">
              <w:rPr>
                <w:rFonts w:ascii="Times New Roman" w:hAnsi="Times New Roman" w:cs="Times New Roman"/>
                <w:lang w:val="en-US" w:eastAsia="zh-TW"/>
              </w:rPr>
              <w:t xml:space="preserve">project management tools (i.e., </w:t>
            </w:r>
            <w:r w:rsidR="008574A4">
              <w:rPr>
                <w:rFonts w:ascii="Times New Roman" w:hAnsi="Times New Roman" w:cs="Times New Roman"/>
                <w:lang w:val="en-US" w:eastAsia="zh-TW"/>
              </w:rPr>
              <w:t>Trello</w:t>
            </w:r>
            <w:r w:rsidR="00EA588F">
              <w:rPr>
                <w:rFonts w:ascii="Times New Roman" w:hAnsi="Times New Roman" w:cs="Times New Roman"/>
                <w:lang w:val="en-US" w:eastAsia="zh-TW"/>
              </w:rPr>
              <w:t>,</w:t>
            </w:r>
            <w:r w:rsidR="008574A4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proofErr w:type="spellStart"/>
            <w:r w:rsidR="008574A4">
              <w:rPr>
                <w:rFonts w:ascii="Times New Roman" w:hAnsi="Times New Roman" w:cs="Times New Roman"/>
                <w:lang w:val="en-US" w:eastAsia="zh-TW"/>
              </w:rPr>
              <w:t>Clockify</w:t>
            </w:r>
            <w:proofErr w:type="spellEnd"/>
            <w:r w:rsidR="00EA588F">
              <w:rPr>
                <w:rFonts w:ascii="Times New Roman" w:hAnsi="Times New Roman" w:cs="Times New Roman"/>
                <w:lang w:val="en-US" w:eastAsia="zh-TW"/>
              </w:rPr>
              <w:t>, Git</w:t>
            </w:r>
            <w:r w:rsidR="007E0AE5">
              <w:rPr>
                <w:rFonts w:ascii="Times New Roman" w:hAnsi="Times New Roman" w:cs="Times New Roman"/>
                <w:lang w:val="en-US" w:eastAsia="zh-TW"/>
              </w:rPr>
              <w:t>, and Teams</w:t>
            </w:r>
            <w:r w:rsidR="008574A4">
              <w:rPr>
                <w:rFonts w:ascii="Times New Roman" w:hAnsi="Times New Roman" w:cs="Times New Roman"/>
                <w:lang w:val="en-US" w:eastAsia="zh-TW"/>
              </w:rPr>
              <w:t>)</w:t>
            </w:r>
            <w:r w:rsidR="00CE545A" w:rsidRPr="00945543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3A41B845" w14:textId="77777777" w:rsidR="00977586" w:rsidRPr="00945543" w:rsidRDefault="00977586" w:rsidP="009455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55354998" w14:textId="7F4CF5C4" w:rsidR="008B6C99" w:rsidRDefault="00CB27D6" w:rsidP="0048373C">
            <w:pPr>
              <w:pStyle w:val="ListParagraph"/>
              <w:numPr>
                <w:ilvl w:val="0"/>
                <w:numId w:val="18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Michael and </w:t>
            </w:r>
            <w:proofErr w:type="spellStart"/>
            <w:r>
              <w:rPr>
                <w:rFonts w:ascii="Times New Roman" w:hAnsi="Times New Roman" w:cs="Times New Roman"/>
                <w:lang w:val="en-US" w:eastAsia="zh-TW"/>
              </w:rPr>
              <w:t>Yinyin</w:t>
            </w:r>
            <w:proofErr w:type="spellEnd"/>
            <w:r w:rsidR="0048373C">
              <w:rPr>
                <w:rFonts w:ascii="Times New Roman" w:hAnsi="Times New Roman" w:cs="Times New Roman"/>
                <w:lang w:val="en-US" w:eastAsia="zh-TW"/>
              </w:rPr>
              <w:t xml:space="preserve"> suggested to clarify with UC about the </w:t>
            </w:r>
            <w:r w:rsidR="008B6C99">
              <w:rPr>
                <w:rFonts w:ascii="Times New Roman" w:hAnsi="Times New Roman" w:cs="Times New Roman"/>
                <w:lang w:val="en-US" w:eastAsia="zh-TW"/>
              </w:rPr>
              <w:t xml:space="preserve">requirements of project planning </w:t>
            </w:r>
            <w:r w:rsidR="008B6C99">
              <w:rPr>
                <w:rFonts w:ascii="Times New Roman" w:hAnsi="Times New Roman" w:cs="Times New Roman"/>
                <w:lang w:val="en-US" w:eastAsia="zh-TW"/>
              </w:rPr>
              <w:lastRenderedPageBreak/>
              <w:t>deliverables</w:t>
            </w:r>
            <w:r w:rsidR="00731269">
              <w:rPr>
                <w:rFonts w:ascii="Times New Roman" w:hAnsi="Times New Roman" w:cs="Times New Roman"/>
                <w:lang w:val="en-US" w:eastAsia="zh-TW"/>
              </w:rPr>
              <w:t xml:space="preserve"> – is Trello sufficient or additional project planning tool </w:t>
            </w:r>
            <w:r w:rsidR="00EC0E23">
              <w:rPr>
                <w:rFonts w:ascii="Times New Roman" w:hAnsi="Times New Roman" w:cs="Times New Roman"/>
                <w:lang w:val="en-US" w:eastAsia="zh-TW"/>
              </w:rPr>
              <w:t>(e.g.</w:t>
            </w:r>
            <w:r w:rsidR="003C48A0">
              <w:rPr>
                <w:rFonts w:ascii="Times New Roman" w:hAnsi="Times New Roman" w:cs="Times New Roman"/>
                <w:lang w:val="en-US" w:eastAsia="zh-TW"/>
              </w:rPr>
              <w:t>,</w:t>
            </w:r>
            <w:r w:rsidR="00EC0E23">
              <w:rPr>
                <w:rFonts w:ascii="Times New Roman" w:hAnsi="Times New Roman" w:cs="Times New Roman"/>
                <w:lang w:val="en-US" w:eastAsia="zh-TW"/>
              </w:rPr>
              <w:t xml:space="preserve"> Microsoft Project) </w:t>
            </w:r>
            <w:r w:rsidR="0048373C">
              <w:rPr>
                <w:rFonts w:ascii="Times New Roman" w:hAnsi="Times New Roman" w:cs="Times New Roman"/>
                <w:lang w:val="en-US" w:eastAsia="zh-TW"/>
              </w:rPr>
              <w:t xml:space="preserve">is </w:t>
            </w:r>
            <w:r w:rsidR="00731269">
              <w:rPr>
                <w:rFonts w:ascii="Times New Roman" w:hAnsi="Times New Roman" w:cs="Times New Roman"/>
                <w:lang w:val="en-US" w:eastAsia="zh-TW"/>
              </w:rPr>
              <w:t>required?</w:t>
            </w:r>
          </w:p>
          <w:p w14:paraId="22650075" w14:textId="77777777" w:rsidR="002700C5" w:rsidRDefault="002700C5" w:rsidP="00945543">
            <w:pPr>
              <w:pStyle w:val="ListParagraph"/>
              <w:ind w:left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7BF294C6" w14:textId="4085398A" w:rsidR="005B7B6B" w:rsidRPr="00945543" w:rsidRDefault="006C270B" w:rsidP="00945543">
            <w:pPr>
              <w:pStyle w:val="ListParagraph"/>
              <w:numPr>
                <w:ilvl w:val="0"/>
                <w:numId w:val="18"/>
              </w:numPr>
              <w:ind w:left="373" w:hanging="373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zh-TW"/>
              </w:rPr>
              <w:t>Yinyin</w:t>
            </w:r>
            <w:proofErr w:type="spellEnd"/>
            <w:r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BC10FE">
              <w:rPr>
                <w:rFonts w:ascii="Times New Roman" w:hAnsi="Times New Roman" w:cs="Times New Roman"/>
                <w:lang w:val="en-US" w:eastAsia="zh-TW"/>
              </w:rPr>
              <w:t>recommended all members</w:t>
            </w:r>
            <w:r w:rsidR="00965D2E" w:rsidRPr="00945543">
              <w:rPr>
                <w:rFonts w:ascii="Times New Roman" w:hAnsi="Times New Roman" w:cs="Times New Roman"/>
                <w:lang w:val="en-US" w:eastAsia="zh-TW"/>
              </w:rPr>
              <w:t xml:space="preserve"> to use </w:t>
            </w:r>
            <w:proofErr w:type="spellStart"/>
            <w:r w:rsidR="00965D2E" w:rsidRPr="00945543">
              <w:rPr>
                <w:rFonts w:ascii="Times New Roman" w:hAnsi="Times New Roman" w:cs="Times New Roman"/>
                <w:lang w:val="en-US" w:eastAsia="zh-TW"/>
              </w:rPr>
              <w:t>Clockify</w:t>
            </w:r>
            <w:proofErr w:type="spellEnd"/>
            <w:r w:rsidR="00965D2E" w:rsidRPr="00945543">
              <w:rPr>
                <w:rFonts w:ascii="Times New Roman" w:hAnsi="Times New Roman" w:cs="Times New Roman"/>
                <w:lang w:val="en-US" w:eastAsia="zh-TW"/>
              </w:rPr>
              <w:t xml:space="preserve"> for </w:t>
            </w:r>
            <w:r w:rsidR="00F27090">
              <w:rPr>
                <w:rFonts w:ascii="Times New Roman" w:hAnsi="Times New Roman" w:cs="Times New Roman"/>
                <w:lang w:val="en-US" w:eastAsia="zh-TW"/>
              </w:rPr>
              <w:t>creating</w:t>
            </w:r>
            <w:r w:rsidR="00385F1E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965D2E" w:rsidRPr="00945543">
              <w:rPr>
                <w:rFonts w:ascii="Times New Roman" w:hAnsi="Times New Roman" w:cs="Times New Roman"/>
                <w:lang w:val="en-US" w:eastAsia="zh-TW"/>
              </w:rPr>
              <w:t>consist</w:t>
            </w:r>
            <w:r w:rsidR="00385F1E">
              <w:rPr>
                <w:rFonts w:ascii="Times New Roman" w:hAnsi="Times New Roman" w:cs="Times New Roman"/>
                <w:lang w:val="en-US" w:eastAsia="zh-TW"/>
              </w:rPr>
              <w:t>ent</w:t>
            </w:r>
            <w:r w:rsidR="00965D2E" w:rsidRPr="00945543">
              <w:rPr>
                <w:rFonts w:ascii="Times New Roman" w:hAnsi="Times New Roman" w:cs="Times New Roman"/>
                <w:lang w:val="en-US" w:eastAsia="zh-TW"/>
              </w:rPr>
              <w:t xml:space="preserve"> timesheet</w:t>
            </w:r>
            <w:r w:rsidR="00385F1E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972173">
              <w:rPr>
                <w:rFonts w:ascii="Times New Roman" w:hAnsi="Times New Roman" w:cs="Times New Roman"/>
                <w:lang w:val="en-US" w:eastAsia="zh-TW"/>
              </w:rPr>
              <w:t xml:space="preserve">which is </w:t>
            </w:r>
            <w:r w:rsidR="00972173" w:rsidRPr="00972173">
              <w:rPr>
                <w:rFonts w:ascii="Times New Roman" w:hAnsi="Times New Roman" w:cs="Times New Roman"/>
                <w:lang w:val="en-US" w:eastAsia="zh-TW"/>
              </w:rPr>
              <w:t xml:space="preserve">an integral </w:t>
            </w:r>
            <w:r w:rsidR="00C14E48">
              <w:rPr>
                <w:rFonts w:ascii="Times New Roman" w:hAnsi="Times New Roman" w:cs="Times New Roman"/>
                <w:lang w:val="en-US" w:eastAsia="zh-TW"/>
              </w:rPr>
              <w:t>part</w:t>
            </w:r>
            <w:r w:rsidR="00972173" w:rsidRPr="00972173">
              <w:rPr>
                <w:rFonts w:ascii="Times New Roman" w:hAnsi="Times New Roman" w:cs="Times New Roman"/>
                <w:lang w:val="en-US" w:eastAsia="zh-TW"/>
              </w:rPr>
              <w:t xml:space="preserve"> of the </w:t>
            </w:r>
            <w:r w:rsidR="002D7C8C">
              <w:rPr>
                <w:rFonts w:ascii="Times New Roman" w:hAnsi="Times New Roman" w:cs="Times New Roman"/>
                <w:lang w:val="en-US" w:eastAsia="zh-TW"/>
              </w:rPr>
              <w:t xml:space="preserve">project </w:t>
            </w:r>
            <w:r w:rsidR="00972173" w:rsidRPr="00972173">
              <w:rPr>
                <w:rFonts w:ascii="Times New Roman" w:hAnsi="Times New Roman" w:cs="Times New Roman"/>
                <w:lang w:val="en-US" w:eastAsia="zh-TW"/>
              </w:rPr>
              <w:t>deliverables</w:t>
            </w:r>
            <w:r w:rsidR="00385F1E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2B655DAA" w14:textId="77777777" w:rsidR="006909A2" w:rsidRDefault="006909A2" w:rsidP="00BA1EE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42C1833C" w14:textId="45309050" w:rsidR="00850940" w:rsidRDefault="005C6C5C" w:rsidP="00C83586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5C6C5C">
              <w:rPr>
                <w:rFonts w:ascii="Times New Roman" w:hAnsi="Times New Roman" w:cs="Times New Roman"/>
                <w:lang w:val="en-US" w:eastAsia="zh-TW"/>
              </w:rPr>
              <w:lastRenderedPageBreak/>
              <w:t xml:space="preserve">All members </w:t>
            </w:r>
            <w:r w:rsidR="007A3991" w:rsidRPr="007A3991">
              <w:rPr>
                <w:rFonts w:ascii="Times New Roman" w:hAnsi="Times New Roman" w:cs="Times New Roman"/>
                <w:lang w:val="en-US" w:eastAsia="zh-TW"/>
              </w:rPr>
              <w:t>–</w:t>
            </w:r>
            <w:r w:rsidR="004234BC" w:rsidRPr="004234BC">
              <w:rPr>
                <w:rFonts w:ascii="Times New Roman" w:hAnsi="Times New Roman" w:cs="Times New Roman"/>
                <w:lang w:val="en-US" w:eastAsia="zh-TW"/>
              </w:rPr>
              <w:t xml:space="preserve"> review the </w:t>
            </w:r>
            <w:r w:rsidR="0019717C">
              <w:rPr>
                <w:rFonts w:ascii="Times New Roman" w:hAnsi="Times New Roman" w:cs="Times New Roman"/>
                <w:lang w:val="en-US" w:eastAsia="zh-TW"/>
              </w:rPr>
              <w:t xml:space="preserve">marking </w:t>
            </w:r>
            <w:r w:rsidR="004234BC" w:rsidRPr="004234BC">
              <w:rPr>
                <w:rFonts w:ascii="Times New Roman" w:hAnsi="Times New Roman" w:cs="Times New Roman"/>
                <w:lang w:val="en-US" w:eastAsia="zh-TW"/>
              </w:rPr>
              <w:t xml:space="preserve">rubrics to get ourselves familiar with the </w:t>
            </w:r>
            <w:r w:rsidR="005B3143" w:rsidRPr="005B3143">
              <w:rPr>
                <w:rFonts w:ascii="Times New Roman" w:hAnsi="Times New Roman" w:cs="Times New Roman"/>
                <w:lang w:val="en-US" w:eastAsia="zh-TW"/>
              </w:rPr>
              <w:t>deliverable</w:t>
            </w:r>
            <w:r w:rsidR="00A65597">
              <w:rPr>
                <w:rFonts w:ascii="Times New Roman" w:hAnsi="Times New Roman" w:cs="Times New Roman"/>
                <w:lang w:val="en-US" w:eastAsia="zh-TW"/>
              </w:rPr>
              <w:t>s’</w:t>
            </w:r>
            <w:r w:rsidR="005B3143" w:rsidRPr="005B3143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proofErr w:type="gramStart"/>
            <w:r w:rsidR="004234BC" w:rsidRPr="004234BC">
              <w:rPr>
                <w:rFonts w:ascii="Times New Roman" w:hAnsi="Times New Roman" w:cs="Times New Roman"/>
                <w:lang w:val="en-US" w:eastAsia="zh-TW"/>
              </w:rPr>
              <w:t>requirements</w:t>
            </w:r>
            <w:proofErr w:type="gramEnd"/>
          </w:p>
          <w:p w14:paraId="00BF7AC9" w14:textId="77777777" w:rsidR="001F3815" w:rsidRDefault="001F3815" w:rsidP="00C83586">
            <w:pPr>
              <w:rPr>
                <w:rFonts w:ascii="Times New Roman" w:hAnsi="Times New Roman" w:cs="Times New Roman"/>
                <w:lang w:val="en-US" w:eastAsia="zh-TW"/>
              </w:rPr>
            </w:pPr>
          </w:p>
          <w:p w14:paraId="6AC70E5C" w14:textId="6559C4BF" w:rsidR="00B95D41" w:rsidRDefault="00B95D41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lastRenderedPageBreak/>
              <w:t>Anyone –</w:t>
            </w:r>
            <w:r w:rsidR="00030B4E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Pr="00B95D41">
              <w:rPr>
                <w:rFonts w:ascii="Times New Roman" w:hAnsi="Times New Roman" w:cs="Times New Roman"/>
                <w:lang w:val="en-US" w:eastAsia="zh-TW"/>
              </w:rPr>
              <w:t>clarify with UC about the requirements of project planning deliverables</w:t>
            </w:r>
          </w:p>
        </w:tc>
      </w:tr>
      <w:tr w:rsidR="007A3F92" w14:paraId="0CAFD2FD" w14:textId="77777777" w:rsidTr="00BE4068">
        <w:tc>
          <w:tcPr>
            <w:tcW w:w="2547" w:type="dxa"/>
          </w:tcPr>
          <w:p w14:paraId="1C47A544" w14:textId="51D6C894" w:rsidR="007A3F92" w:rsidRDefault="007A3F92" w:rsidP="00A832C0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lastRenderedPageBreak/>
              <w:t>Next team meeting</w:t>
            </w:r>
          </w:p>
        </w:tc>
        <w:tc>
          <w:tcPr>
            <w:tcW w:w="5245" w:type="dxa"/>
          </w:tcPr>
          <w:p w14:paraId="4A5634B4" w14:textId="26E633C9" w:rsidR="007A3F92" w:rsidRDefault="00E250C3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The next meeting will be held </w:t>
            </w:r>
            <w:r w:rsidR="00DE5A29">
              <w:rPr>
                <w:rFonts w:ascii="Times New Roman" w:hAnsi="Times New Roman" w:cs="Times New Roman"/>
                <w:lang w:val="en-US" w:eastAsia="zh-TW"/>
              </w:rPr>
              <w:t>from</w:t>
            </w:r>
            <w:r w:rsidR="00C723A3" w:rsidRPr="00C723A3">
              <w:rPr>
                <w:rFonts w:ascii="Times New Roman" w:hAnsi="Times New Roman" w:cs="Times New Roman"/>
                <w:lang w:val="en-US" w:eastAsia="zh-TW"/>
              </w:rPr>
              <w:t xml:space="preserve"> 5 pm to 7 pm </w:t>
            </w:r>
            <w:r w:rsidR="00DE5A29">
              <w:rPr>
                <w:rFonts w:ascii="Times New Roman" w:hAnsi="Times New Roman" w:cs="Times New Roman"/>
                <w:lang w:val="en-US" w:eastAsia="zh-TW"/>
              </w:rPr>
              <w:t xml:space="preserve">on 9 Aug 2023 </w:t>
            </w:r>
            <w:r w:rsidR="00C723A3" w:rsidRPr="00C723A3">
              <w:rPr>
                <w:rFonts w:ascii="Times New Roman" w:hAnsi="Times New Roman" w:cs="Times New Roman"/>
                <w:lang w:val="en-US" w:eastAsia="zh-TW"/>
              </w:rPr>
              <w:t>(</w:t>
            </w:r>
            <w:r w:rsidR="00A670B3">
              <w:rPr>
                <w:rFonts w:ascii="Times New Roman" w:hAnsi="Times New Roman" w:cs="Times New Roman"/>
                <w:lang w:val="en-US" w:eastAsia="zh-TW"/>
              </w:rPr>
              <w:t>venue to be confirmed</w:t>
            </w:r>
            <w:r w:rsidR="00C723A3" w:rsidRPr="00C723A3">
              <w:rPr>
                <w:rFonts w:ascii="Times New Roman" w:hAnsi="Times New Roman" w:cs="Times New Roman"/>
                <w:lang w:val="en-US" w:eastAsia="zh-TW"/>
              </w:rPr>
              <w:t>)</w:t>
            </w:r>
            <w:r w:rsidR="003E1D93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1CD9D0AE" w14:textId="475D3BC8" w:rsidR="006909A2" w:rsidRDefault="006909A2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039BD7BB" w14:textId="685D7E35" w:rsidR="007A3F92" w:rsidRDefault="00BC6B53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Michael – arrange for the next meeting</w:t>
            </w:r>
          </w:p>
        </w:tc>
      </w:tr>
    </w:tbl>
    <w:p w14:paraId="60BE3B8A" w14:textId="77777777" w:rsidR="00D34C98" w:rsidRDefault="00D34C98" w:rsidP="00E6334C">
      <w:pPr>
        <w:jc w:val="both"/>
        <w:rPr>
          <w:rFonts w:ascii="Times New Roman" w:hAnsi="Times New Roman" w:cs="Times New Roman"/>
          <w:u w:val="single"/>
        </w:rPr>
      </w:pPr>
    </w:p>
    <w:p w14:paraId="774F3C57" w14:textId="77777777" w:rsidR="002777F6" w:rsidRDefault="00FA19F3" w:rsidP="00E6334C">
      <w:pPr>
        <w:jc w:val="both"/>
        <w:rPr>
          <w:rFonts w:ascii="Times New Roman" w:hAnsi="Times New Roman" w:cs="Times New Roman"/>
        </w:rPr>
      </w:pPr>
      <w:r w:rsidRPr="00945543">
        <w:rPr>
          <w:rFonts w:ascii="Times New Roman" w:hAnsi="Times New Roman" w:cs="Times New Roman"/>
        </w:rPr>
        <w:t>Prepared by: Kyle Leung</w:t>
      </w:r>
    </w:p>
    <w:p w14:paraId="7D67D9E6" w14:textId="510992BD" w:rsidR="00FA19F3" w:rsidRDefault="00AE643D" w:rsidP="00E633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Aug 2023</w:t>
      </w:r>
    </w:p>
    <w:p w14:paraId="0AE874BE" w14:textId="77777777" w:rsidR="00106635" w:rsidRPr="00945543" w:rsidRDefault="00106635" w:rsidP="00E6334C">
      <w:pPr>
        <w:jc w:val="both"/>
        <w:rPr>
          <w:rFonts w:ascii="Times New Roman" w:hAnsi="Times New Roman" w:cs="Times New Roman"/>
        </w:rPr>
      </w:pPr>
    </w:p>
    <w:p w14:paraId="0FE1BF73" w14:textId="77777777" w:rsidR="00FA19F3" w:rsidRDefault="00FA19F3" w:rsidP="00E6334C">
      <w:pPr>
        <w:jc w:val="both"/>
        <w:rPr>
          <w:rFonts w:ascii="Times New Roman" w:hAnsi="Times New Roman" w:cs="Times New Roman"/>
          <w:u w:val="single"/>
        </w:rPr>
      </w:pPr>
    </w:p>
    <w:p w14:paraId="38837631" w14:textId="5DB02F1A" w:rsidR="004C237B" w:rsidRPr="004C237B" w:rsidRDefault="004C237B" w:rsidP="00E6334C">
      <w:pPr>
        <w:jc w:val="both"/>
        <w:rPr>
          <w:rFonts w:ascii="Times New Roman" w:hAnsi="Times New Roman" w:cs="Times New Roman"/>
          <w:b/>
          <w:bCs/>
        </w:rPr>
      </w:pPr>
      <w:r w:rsidRPr="004C237B">
        <w:rPr>
          <w:rFonts w:ascii="Times New Roman" w:hAnsi="Times New Roman" w:cs="Times New Roman"/>
          <w:b/>
          <w:bCs/>
        </w:rPr>
        <w:t>Approval of Minutes</w:t>
      </w:r>
    </w:p>
    <w:p w14:paraId="6470A247" w14:textId="77777777" w:rsidR="004C237B" w:rsidRPr="003E33D4" w:rsidRDefault="004C237B" w:rsidP="004C237B">
      <w:pPr>
        <w:rPr>
          <w:rFonts w:ascii="Times New Roman" w:hAnsi="Times New Roman" w:cs="Times New Roman"/>
          <w:u w:val="single"/>
        </w:rPr>
      </w:pPr>
    </w:p>
    <w:p w14:paraId="448F42EB" w14:textId="1711C674" w:rsidR="004C237B" w:rsidRDefault="004C237B" w:rsidP="004C23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record of the meeting </w:t>
      </w:r>
      <w:r w:rsidR="0094542B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a</w:t>
      </w:r>
      <w:r w:rsidR="00EB3003" w:rsidRPr="003E33D4">
        <w:rPr>
          <w:rFonts w:ascii="Times New Roman" w:hAnsi="Times New Roman" w:cs="Times New Roman"/>
          <w:lang w:val="en-US"/>
        </w:rPr>
        <w:t>greed and approved by</w:t>
      </w:r>
      <w:r>
        <w:rPr>
          <w:rFonts w:ascii="Times New Roman" w:hAnsi="Times New Roman" w:cs="Times New Roman"/>
          <w:lang w:val="en-US"/>
        </w:rPr>
        <w:t>:</w:t>
      </w:r>
    </w:p>
    <w:p w14:paraId="755F9B9D" w14:textId="77777777" w:rsidR="004C237B" w:rsidRDefault="004C237B" w:rsidP="004C237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</w:tblGrid>
      <w:tr w:rsidR="0094542B" w14:paraId="3C0F36B8" w14:textId="77777777" w:rsidTr="06177FA0">
        <w:tc>
          <w:tcPr>
            <w:tcW w:w="2547" w:type="dxa"/>
          </w:tcPr>
          <w:p w14:paraId="45E7C434" w14:textId="2BA51A83" w:rsidR="0094542B" w:rsidRPr="0094542B" w:rsidRDefault="0094542B" w:rsidP="0094542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542B">
              <w:rPr>
                <w:rFonts w:ascii="Times New Roman" w:hAnsi="Times New Roman" w:cs="Times New Roman"/>
                <w:b/>
                <w:bCs/>
                <w:lang w:val="en-US"/>
              </w:rPr>
              <w:t>Member Name</w:t>
            </w:r>
          </w:p>
        </w:tc>
        <w:tc>
          <w:tcPr>
            <w:tcW w:w="2835" w:type="dxa"/>
          </w:tcPr>
          <w:p w14:paraId="675ED49B" w14:textId="3EF9A02E" w:rsidR="0094542B" w:rsidRPr="0094542B" w:rsidRDefault="0094542B" w:rsidP="0094542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542B">
              <w:rPr>
                <w:rFonts w:ascii="Times New Roman" w:hAnsi="Times New Roman" w:cs="Times New Roman"/>
                <w:b/>
                <w:bCs/>
                <w:lang w:val="en-US"/>
              </w:rPr>
              <w:t>Approval Date</w:t>
            </w:r>
          </w:p>
        </w:tc>
      </w:tr>
      <w:tr w:rsidR="0094542B" w14:paraId="3E483712" w14:textId="77777777" w:rsidTr="06177FA0">
        <w:tc>
          <w:tcPr>
            <w:tcW w:w="2547" w:type="dxa"/>
          </w:tcPr>
          <w:p w14:paraId="2EB306B7" w14:textId="11F38594" w:rsidR="0094542B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4EB4">
              <w:rPr>
                <w:rFonts w:ascii="Times New Roman" w:hAnsi="Times New Roman" w:cs="Times New Roman"/>
                <w:lang w:val="en-US"/>
              </w:rPr>
              <w:t>Changwu</w:t>
            </w:r>
            <w:proofErr w:type="spellEnd"/>
            <w:r w:rsidRPr="005D4EB4">
              <w:rPr>
                <w:rFonts w:ascii="Times New Roman" w:hAnsi="Times New Roman" w:cs="Times New Roman"/>
                <w:lang w:val="en-US"/>
              </w:rPr>
              <w:t xml:space="preserve"> Wu</w:t>
            </w:r>
          </w:p>
        </w:tc>
        <w:tc>
          <w:tcPr>
            <w:tcW w:w="2835" w:type="dxa"/>
          </w:tcPr>
          <w:p w14:paraId="2515541A" w14:textId="45B1C512" w:rsidR="0094542B" w:rsidRDefault="363D8F30" w:rsidP="005D4EB4">
            <w:pPr>
              <w:jc w:val="center"/>
              <w:rPr>
                <w:rFonts w:ascii="Times New Roman" w:hAnsi="Times New Roman" w:cs="Times New Roman"/>
                <w:lang w:val="en-US" w:eastAsia="zh-TW"/>
              </w:rPr>
            </w:pPr>
            <w:ins w:id="0" w:author="Changwu Wu (23160199)" w:date="2023-08-03T08:25:00Z">
              <w:r w:rsidRPr="06177FA0">
                <w:rPr>
                  <w:rFonts w:ascii="Times New Roman" w:hAnsi="Times New Roman" w:cs="Times New Roman"/>
                  <w:lang w:val="en-US"/>
                </w:rPr>
                <w:t>2 Aug 2023</w:t>
              </w:r>
            </w:ins>
          </w:p>
        </w:tc>
      </w:tr>
      <w:tr w:rsidR="0094542B" w14:paraId="49BB82FA" w14:textId="77777777" w:rsidTr="06177FA0">
        <w:tc>
          <w:tcPr>
            <w:tcW w:w="2547" w:type="dxa"/>
          </w:tcPr>
          <w:p w14:paraId="73758E45" w14:textId="4054D5EC" w:rsidR="0094542B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4EB4">
              <w:rPr>
                <w:rFonts w:ascii="Times New Roman" w:hAnsi="Times New Roman" w:cs="Times New Roman"/>
                <w:lang w:val="en-US"/>
              </w:rPr>
              <w:t>Michael Wang</w:t>
            </w:r>
          </w:p>
        </w:tc>
        <w:tc>
          <w:tcPr>
            <w:tcW w:w="2835" w:type="dxa"/>
          </w:tcPr>
          <w:p w14:paraId="7FDFDA02" w14:textId="4593FFD0" w:rsidR="0094542B" w:rsidRDefault="008A050B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ins w:id="1" w:author="Michael Wang (21240894)" w:date="2023-08-04T17:06:00Z">
              <w:r>
                <w:rPr>
                  <w:rFonts w:ascii="Times New Roman" w:hAnsi="Times New Roman" w:cs="Times New Roman"/>
                  <w:lang w:val="en-US"/>
                </w:rPr>
                <w:t>2 Aug 2023</w:t>
              </w:r>
            </w:ins>
          </w:p>
        </w:tc>
      </w:tr>
      <w:tr w:rsidR="0094542B" w14:paraId="2889FB17" w14:textId="77777777" w:rsidTr="06177FA0">
        <w:tc>
          <w:tcPr>
            <w:tcW w:w="2547" w:type="dxa"/>
          </w:tcPr>
          <w:p w14:paraId="399C7B3A" w14:textId="04C8AE3A" w:rsidR="0094542B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4EB4">
              <w:rPr>
                <w:rFonts w:ascii="Times New Roman" w:hAnsi="Times New Roman" w:cs="Times New Roman"/>
                <w:lang w:val="en-US"/>
              </w:rPr>
              <w:t>Warren Wang</w:t>
            </w:r>
          </w:p>
        </w:tc>
        <w:tc>
          <w:tcPr>
            <w:tcW w:w="2835" w:type="dxa"/>
          </w:tcPr>
          <w:p w14:paraId="433021B5" w14:textId="00D7A4BA" w:rsidR="0094542B" w:rsidRDefault="7E09F51E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ins w:id="2" w:author="Warren Wang (23680549)" w:date="2023-08-03T08:25:00Z">
              <w:r w:rsidRPr="06177FA0">
                <w:rPr>
                  <w:rFonts w:ascii="Times New Roman" w:hAnsi="Times New Roman" w:cs="Times New Roman"/>
                  <w:lang w:val="en-US"/>
                </w:rPr>
                <w:t>2 Aug 2023</w:t>
              </w:r>
            </w:ins>
          </w:p>
        </w:tc>
      </w:tr>
      <w:tr w:rsidR="0094542B" w14:paraId="0EB098BD" w14:textId="77777777" w:rsidTr="06177FA0">
        <w:tc>
          <w:tcPr>
            <w:tcW w:w="2547" w:type="dxa"/>
          </w:tcPr>
          <w:p w14:paraId="50726F21" w14:textId="1782822D" w:rsidR="0094542B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4EB4">
              <w:rPr>
                <w:rFonts w:ascii="Times New Roman" w:hAnsi="Times New Roman" w:cs="Times New Roman"/>
                <w:lang w:val="en-US"/>
              </w:rPr>
              <w:t>Wendy Wang</w:t>
            </w:r>
          </w:p>
        </w:tc>
        <w:tc>
          <w:tcPr>
            <w:tcW w:w="2835" w:type="dxa"/>
          </w:tcPr>
          <w:p w14:paraId="511E33A8" w14:textId="36D2E870" w:rsidR="0094542B" w:rsidRDefault="0020308E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ins w:id="3" w:author="Wendy Wang (23454213)" w:date="2023-08-02T22:26:00Z">
              <w:r>
                <w:rPr>
                  <w:rFonts w:ascii="Times New Roman" w:hAnsi="Times New Roman" w:cs="Times New Roman"/>
                  <w:lang w:val="en-US"/>
                </w:rPr>
                <w:t>2</w:t>
              </w:r>
              <w:r w:rsidR="00420F3B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r w:rsidR="00420F3B">
                <w:rPr>
                  <w:rFonts w:ascii="Times New Roman" w:hAnsi="Times New Roman" w:cs="Times New Roman" w:hint="eastAsia"/>
                  <w:lang w:val="en-US"/>
                </w:rPr>
                <w:t>Aug</w:t>
              </w:r>
              <w:r w:rsidR="00420F3B">
                <w:rPr>
                  <w:rFonts w:ascii="Times New Roman" w:hAnsi="Times New Roman" w:cs="Times New Roman"/>
                  <w:lang w:val="en-US"/>
                </w:rPr>
                <w:t xml:space="preserve"> 2023</w:t>
              </w:r>
            </w:ins>
          </w:p>
        </w:tc>
      </w:tr>
      <w:tr w:rsidR="0094542B" w14:paraId="4F7CA65B" w14:textId="77777777" w:rsidTr="06177FA0">
        <w:tc>
          <w:tcPr>
            <w:tcW w:w="2547" w:type="dxa"/>
          </w:tcPr>
          <w:p w14:paraId="27E042EF" w14:textId="65BFAF70" w:rsidR="0094542B" w:rsidRDefault="00D11BC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Yinyin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D4EB4" w:rsidRPr="005D4EB4">
              <w:rPr>
                <w:rFonts w:ascii="Times New Roman" w:hAnsi="Times New Roman" w:cs="Times New Roman"/>
                <w:lang w:val="en-US"/>
              </w:rPr>
              <w:t>Wu</w:t>
            </w:r>
          </w:p>
        </w:tc>
        <w:tc>
          <w:tcPr>
            <w:tcW w:w="2835" w:type="dxa"/>
          </w:tcPr>
          <w:p w14:paraId="61748E1C" w14:textId="48D31D7E" w:rsidR="0094542B" w:rsidRDefault="00D311BC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ins w:id="4" w:author="Wendy Wang (23454213)" w:date="2023-08-02T22:26:00Z">
              <w:r>
                <w:rPr>
                  <w:rFonts w:ascii="Times New Roman" w:hAnsi="Times New Roman" w:cs="Times New Roman"/>
                  <w:lang w:val="en-US"/>
                </w:rPr>
                <w:t xml:space="preserve">2 </w:t>
              </w:r>
              <w:r>
                <w:rPr>
                  <w:rFonts w:ascii="Times New Roman" w:hAnsi="Times New Roman" w:cs="Times New Roman" w:hint="eastAsia"/>
                  <w:lang w:val="en-US"/>
                </w:rPr>
                <w:t>Aug</w:t>
              </w:r>
              <w:r>
                <w:rPr>
                  <w:rFonts w:ascii="Times New Roman" w:hAnsi="Times New Roman" w:cs="Times New Roman"/>
                  <w:lang w:val="en-US"/>
                </w:rPr>
                <w:t xml:space="preserve"> 2023</w:t>
              </w:r>
            </w:ins>
          </w:p>
        </w:tc>
      </w:tr>
      <w:tr w:rsidR="0094542B" w14:paraId="2DF1E97F" w14:textId="77777777" w:rsidTr="06177FA0">
        <w:tc>
          <w:tcPr>
            <w:tcW w:w="2547" w:type="dxa"/>
          </w:tcPr>
          <w:p w14:paraId="7C06D742" w14:textId="6E36914A" w:rsidR="0094542B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4EB4">
              <w:rPr>
                <w:rFonts w:ascii="Times New Roman" w:hAnsi="Times New Roman" w:cs="Times New Roman"/>
                <w:lang w:val="en-US"/>
              </w:rPr>
              <w:t>Kyle Leung</w:t>
            </w:r>
          </w:p>
        </w:tc>
        <w:tc>
          <w:tcPr>
            <w:tcW w:w="2835" w:type="dxa"/>
          </w:tcPr>
          <w:p w14:paraId="2D7CF5E4" w14:textId="5E274C3E" w:rsidR="0094542B" w:rsidRDefault="005B73F6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ins w:id="5" w:author="Kyle Leung" w:date="2023-08-02T22:05:00Z">
              <w:r w:rsidRPr="005B73F6">
                <w:rPr>
                  <w:rFonts w:ascii="Times New Roman" w:hAnsi="Times New Roman" w:cs="Times New Roman"/>
                  <w:lang w:val="en-US"/>
                </w:rPr>
                <w:t>2 Aug 2023</w:t>
              </w:r>
            </w:ins>
          </w:p>
        </w:tc>
      </w:tr>
    </w:tbl>
    <w:p w14:paraId="44512B60" w14:textId="3CC660F1" w:rsidR="00E1582F" w:rsidRPr="003E33D4" w:rsidRDefault="00E1582F" w:rsidP="004C237B">
      <w:pPr>
        <w:rPr>
          <w:rFonts w:ascii="Times New Roman" w:hAnsi="Times New Roman" w:cs="Times New Roman"/>
          <w:lang w:val="en-US"/>
        </w:rPr>
      </w:pPr>
    </w:p>
    <w:sectPr w:rsidR="00E1582F" w:rsidRPr="003E33D4" w:rsidSect="00544786">
      <w:headerReference w:type="default" r:id="rId8"/>
      <w:footerReference w:type="default" r:id="rId9"/>
      <w:pgSz w:w="11906" w:h="16838"/>
      <w:pgMar w:top="1440" w:right="1134" w:bottom="1134" w:left="1134" w:header="454" w:footer="3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229C" w14:textId="77777777" w:rsidR="008612C4" w:rsidRDefault="008612C4" w:rsidP="00FC0BDB">
      <w:r>
        <w:separator/>
      </w:r>
    </w:p>
  </w:endnote>
  <w:endnote w:type="continuationSeparator" w:id="0">
    <w:p w14:paraId="5D331839" w14:textId="77777777" w:rsidR="008612C4" w:rsidRDefault="008612C4" w:rsidP="00FC0BDB">
      <w:r>
        <w:continuationSeparator/>
      </w:r>
    </w:p>
  </w:endnote>
  <w:endnote w:type="continuationNotice" w:id="1">
    <w:p w14:paraId="6DC5AAD2" w14:textId="77777777" w:rsidR="008612C4" w:rsidRDefault="008612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5824" w14:textId="0F9193FE" w:rsidR="008A0296" w:rsidRPr="003E33D4" w:rsidRDefault="008A0296" w:rsidP="008A0296">
    <w:pPr>
      <w:pStyle w:val="Footer"/>
      <w:tabs>
        <w:tab w:val="clear" w:pos="9026"/>
      </w:tabs>
      <w:ind w:right="-852"/>
      <w:jc w:val="right"/>
      <w:rPr>
        <w:rFonts w:ascii="Times New Roman" w:hAnsi="Times New Roman" w:cs="Times New Roman"/>
        <w:i/>
        <w:iCs/>
        <w:sz w:val="20"/>
        <w:szCs w:val="20"/>
        <w:lang w:val="en-US"/>
      </w:rPr>
    </w:pPr>
    <w:r w:rsidRPr="003E33D4">
      <w:rPr>
        <w:rFonts w:ascii="Times New Roman" w:hAnsi="Times New Roman" w:cs="Times New Roman"/>
        <w:sz w:val="20"/>
        <w:szCs w:val="20"/>
        <w:lang w:val="en-GB"/>
      </w:rPr>
      <w:t xml:space="preserve">Page </w: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begin"/>
    </w:r>
    <w:r w:rsidRPr="003E33D4">
      <w:rPr>
        <w:rFonts w:ascii="Times New Roman" w:hAnsi="Times New Roman" w:cs="Times New Roman"/>
        <w:sz w:val="20"/>
        <w:szCs w:val="20"/>
        <w:lang w:val="en-GB"/>
      </w:rPr>
      <w:instrText xml:space="preserve"> PAGE  \* MERGEFORMAT </w:instrTex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separate"/>
    </w:r>
    <w:r w:rsidRPr="003E33D4">
      <w:rPr>
        <w:rFonts w:ascii="Times New Roman" w:hAnsi="Times New Roman" w:cs="Times New Roman"/>
        <w:sz w:val="20"/>
        <w:szCs w:val="20"/>
        <w:lang w:val="en-GB"/>
      </w:rPr>
      <w:t>2</w: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end"/>
    </w:r>
    <w:r w:rsidRPr="003E33D4">
      <w:rPr>
        <w:rFonts w:ascii="Times New Roman" w:hAnsi="Times New Roman" w:cs="Times New Roman"/>
        <w:sz w:val="20"/>
        <w:szCs w:val="20"/>
        <w:lang w:val="en-GB"/>
      </w:rPr>
      <w:t xml:space="preserve"> of </w: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begin"/>
    </w:r>
    <w:r w:rsidRPr="003E33D4">
      <w:rPr>
        <w:rFonts w:ascii="Times New Roman" w:hAnsi="Times New Roman" w:cs="Times New Roman"/>
        <w:sz w:val="20"/>
        <w:szCs w:val="20"/>
        <w:lang w:val="en-GB"/>
      </w:rPr>
      <w:instrText xml:space="preserve"> NUMPAGES </w:instrTex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separate"/>
    </w:r>
    <w:r w:rsidRPr="003E33D4">
      <w:rPr>
        <w:rFonts w:ascii="Times New Roman" w:hAnsi="Times New Roman" w:cs="Times New Roman"/>
        <w:sz w:val="20"/>
        <w:szCs w:val="20"/>
        <w:lang w:val="en-GB"/>
      </w:rPr>
      <w:t>24</w: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end"/>
    </w:r>
    <w:r w:rsidRPr="003E33D4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           </w:t>
    </w:r>
    <w:r w:rsidR="00544786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     </w:t>
    </w:r>
    <w:r w:rsidRPr="003E33D4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                  </w:t>
    </w:r>
    <w:r w:rsidRPr="003E33D4">
      <w:rPr>
        <w:rFonts w:ascii="Times New Roman" w:hAnsi="Times New Roman" w:cs="Times New Roman"/>
        <w:i/>
        <w:iCs/>
        <w:sz w:val="20"/>
        <w:szCs w:val="20"/>
        <w:lang w:val="en-US"/>
      </w:rPr>
      <w:t>© The University of Western Australia</w:t>
    </w:r>
  </w:p>
  <w:p w14:paraId="24BBE5BC" w14:textId="4D2B8803" w:rsidR="008A0296" w:rsidRPr="003E33D4" w:rsidRDefault="008A0296" w:rsidP="00E6334C">
    <w:pPr>
      <w:pStyle w:val="Footer"/>
      <w:tabs>
        <w:tab w:val="clear" w:pos="9026"/>
      </w:tabs>
      <w:ind w:right="-852"/>
      <w:jc w:val="right"/>
      <w:rPr>
        <w:rFonts w:ascii="Times New Roman" w:hAnsi="Times New Roman" w:cs="Times New Roman"/>
        <w:i/>
        <w:iCs/>
        <w:sz w:val="20"/>
        <w:szCs w:val="20"/>
        <w:lang w:val="en-US"/>
      </w:rPr>
    </w:pPr>
    <w:r w:rsidRPr="003E33D4">
      <w:rPr>
        <w:rFonts w:ascii="Times New Roman" w:hAnsi="Times New Roman" w:cs="Times New Roman"/>
        <w:i/>
        <w:iCs/>
        <w:sz w:val="20"/>
        <w:szCs w:val="20"/>
        <w:lang w:val="en-US"/>
      </w:rPr>
      <w:t>2023 Semester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2660" w14:textId="77777777" w:rsidR="008612C4" w:rsidRDefault="008612C4" w:rsidP="00FC0BDB">
      <w:r>
        <w:separator/>
      </w:r>
    </w:p>
  </w:footnote>
  <w:footnote w:type="continuationSeparator" w:id="0">
    <w:p w14:paraId="431DFC08" w14:textId="77777777" w:rsidR="008612C4" w:rsidRDefault="008612C4" w:rsidP="00FC0BDB">
      <w:r>
        <w:continuationSeparator/>
      </w:r>
    </w:p>
  </w:footnote>
  <w:footnote w:type="continuationNotice" w:id="1">
    <w:p w14:paraId="5D0D5B4B" w14:textId="77777777" w:rsidR="008612C4" w:rsidRDefault="008612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15D0" w14:textId="23EEC285" w:rsidR="00FC0BDB" w:rsidRPr="003E33D4" w:rsidRDefault="008A0296">
    <w:pPr>
      <w:pStyle w:val="Header"/>
      <w:rPr>
        <w:rFonts w:ascii="Times New Roman" w:hAnsi="Times New Roman" w:cs="Times New Roman"/>
        <w:b/>
        <w:bCs/>
        <w:lang w:val="en-US"/>
      </w:rPr>
    </w:pPr>
    <w:r w:rsidRPr="003E33D4">
      <w:rPr>
        <w:rFonts w:ascii="Arial" w:hAnsi="Arial" w:cs="Arial"/>
        <w:b/>
        <w:bCs/>
        <w:noProof/>
        <w:lang w:val="en-US"/>
      </w:rPr>
      <w:drawing>
        <wp:anchor distT="0" distB="0" distL="114300" distR="114300" simplePos="0" relativeHeight="251658240" behindDoc="0" locked="0" layoutInCell="1" allowOverlap="1" wp14:anchorId="5EA689E3" wp14:editId="706BCDF2">
          <wp:simplePos x="0" y="0"/>
          <wp:positionH relativeFrom="column">
            <wp:posOffset>5262703</wp:posOffset>
          </wp:positionH>
          <wp:positionV relativeFrom="paragraph">
            <wp:posOffset>-178893</wp:posOffset>
          </wp:positionV>
          <wp:extent cx="1293495" cy="518795"/>
          <wp:effectExtent l="0" t="0" r="1905" b="1905"/>
          <wp:wrapNone/>
          <wp:docPr id="7" name="Picture 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3495" cy="518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0BDB" w:rsidRPr="003E33D4">
      <w:rPr>
        <w:rFonts w:ascii="Times New Roman" w:hAnsi="Times New Roman" w:cs="Times New Roman"/>
        <w:b/>
        <w:bCs/>
      </w:rPr>
      <w:t>CITS5206 Information Technology Capstone Project</w:t>
    </w:r>
  </w:p>
  <w:p w14:paraId="3D1B31A6" w14:textId="7BB092F2" w:rsidR="00FC0BDB" w:rsidRPr="003E33D4" w:rsidRDefault="00FC0BDB">
    <w:pPr>
      <w:pStyle w:val="Header"/>
      <w:rPr>
        <w:rFonts w:ascii="Times New Roman" w:hAnsi="Times New Roman" w:cs="Times New Roman"/>
        <w:b/>
        <w:bCs/>
      </w:rPr>
    </w:pPr>
    <w:r w:rsidRPr="003E33D4">
      <w:rPr>
        <w:rFonts w:ascii="Times New Roman" w:hAnsi="Times New Roman" w:cs="Times New Roman"/>
        <w:b/>
        <w:bCs/>
      </w:rPr>
      <w:t xml:space="preserve">Team 3 – </w:t>
    </w:r>
    <w:bookmarkStart w:id="6" w:name="OLE_LINK1"/>
    <w:bookmarkStart w:id="7" w:name="OLE_LINK2"/>
    <w:r w:rsidR="00C875E7" w:rsidRPr="003E33D4">
      <w:rPr>
        <w:rFonts w:ascii="Times New Roman" w:hAnsi="Times New Roman" w:cs="Times New Roman"/>
        <w:b/>
        <w:bCs/>
      </w:rPr>
      <w:t>Academic Workload Planning Manager</w:t>
    </w:r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D0D"/>
    <w:multiLevelType w:val="hybridMultilevel"/>
    <w:tmpl w:val="98FCABC2"/>
    <w:lvl w:ilvl="0" w:tplc="361E89CA">
      <w:start w:val="1"/>
      <w:numFmt w:val="lowerLetter"/>
      <w:lvlText w:val="(%1)"/>
      <w:lvlJc w:val="left"/>
      <w:pPr>
        <w:ind w:left="3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32" w:hanging="360"/>
      </w:pPr>
    </w:lvl>
    <w:lvl w:ilvl="2" w:tplc="0809001B" w:tentative="1">
      <w:start w:val="1"/>
      <w:numFmt w:val="lowerRoman"/>
      <w:lvlText w:val="%3."/>
      <w:lvlJc w:val="right"/>
      <w:pPr>
        <w:ind w:left="1752" w:hanging="180"/>
      </w:pPr>
    </w:lvl>
    <w:lvl w:ilvl="3" w:tplc="0809000F" w:tentative="1">
      <w:start w:val="1"/>
      <w:numFmt w:val="decimal"/>
      <w:lvlText w:val="%4."/>
      <w:lvlJc w:val="left"/>
      <w:pPr>
        <w:ind w:left="2472" w:hanging="360"/>
      </w:pPr>
    </w:lvl>
    <w:lvl w:ilvl="4" w:tplc="08090019" w:tentative="1">
      <w:start w:val="1"/>
      <w:numFmt w:val="lowerLetter"/>
      <w:lvlText w:val="%5."/>
      <w:lvlJc w:val="left"/>
      <w:pPr>
        <w:ind w:left="3192" w:hanging="360"/>
      </w:pPr>
    </w:lvl>
    <w:lvl w:ilvl="5" w:tplc="0809001B" w:tentative="1">
      <w:start w:val="1"/>
      <w:numFmt w:val="lowerRoman"/>
      <w:lvlText w:val="%6."/>
      <w:lvlJc w:val="right"/>
      <w:pPr>
        <w:ind w:left="3912" w:hanging="180"/>
      </w:pPr>
    </w:lvl>
    <w:lvl w:ilvl="6" w:tplc="0809000F" w:tentative="1">
      <w:start w:val="1"/>
      <w:numFmt w:val="decimal"/>
      <w:lvlText w:val="%7."/>
      <w:lvlJc w:val="left"/>
      <w:pPr>
        <w:ind w:left="4632" w:hanging="360"/>
      </w:pPr>
    </w:lvl>
    <w:lvl w:ilvl="7" w:tplc="08090019" w:tentative="1">
      <w:start w:val="1"/>
      <w:numFmt w:val="lowerLetter"/>
      <w:lvlText w:val="%8."/>
      <w:lvlJc w:val="left"/>
      <w:pPr>
        <w:ind w:left="5352" w:hanging="360"/>
      </w:pPr>
    </w:lvl>
    <w:lvl w:ilvl="8" w:tplc="08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" w15:restartNumberingAfterBreak="0">
    <w:nsid w:val="076C6870"/>
    <w:multiLevelType w:val="hybridMultilevel"/>
    <w:tmpl w:val="BCB85928"/>
    <w:lvl w:ilvl="0" w:tplc="BEEA8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6C90"/>
    <w:multiLevelType w:val="hybridMultilevel"/>
    <w:tmpl w:val="D64CE2C6"/>
    <w:lvl w:ilvl="0" w:tplc="DBAE416A">
      <w:start w:val="1"/>
      <w:numFmt w:val="lowerRoman"/>
      <w:lvlText w:val="(%1)"/>
      <w:lvlJc w:val="left"/>
      <w:pPr>
        <w:ind w:left="10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3" w:hanging="360"/>
      </w:pPr>
    </w:lvl>
    <w:lvl w:ilvl="2" w:tplc="0809001B" w:tentative="1">
      <w:start w:val="1"/>
      <w:numFmt w:val="lowerRoman"/>
      <w:lvlText w:val="%3."/>
      <w:lvlJc w:val="right"/>
      <w:pPr>
        <w:ind w:left="2173" w:hanging="180"/>
      </w:pPr>
    </w:lvl>
    <w:lvl w:ilvl="3" w:tplc="0809000F" w:tentative="1">
      <w:start w:val="1"/>
      <w:numFmt w:val="decimal"/>
      <w:lvlText w:val="%4."/>
      <w:lvlJc w:val="left"/>
      <w:pPr>
        <w:ind w:left="2893" w:hanging="360"/>
      </w:pPr>
    </w:lvl>
    <w:lvl w:ilvl="4" w:tplc="08090019" w:tentative="1">
      <w:start w:val="1"/>
      <w:numFmt w:val="lowerLetter"/>
      <w:lvlText w:val="%5."/>
      <w:lvlJc w:val="left"/>
      <w:pPr>
        <w:ind w:left="3613" w:hanging="360"/>
      </w:pPr>
    </w:lvl>
    <w:lvl w:ilvl="5" w:tplc="0809001B" w:tentative="1">
      <w:start w:val="1"/>
      <w:numFmt w:val="lowerRoman"/>
      <w:lvlText w:val="%6."/>
      <w:lvlJc w:val="right"/>
      <w:pPr>
        <w:ind w:left="4333" w:hanging="180"/>
      </w:pPr>
    </w:lvl>
    <w:lvl w:ilvl="6" w:tplc="0809000F" w:tentative="1">
      <w:start w:val="1"/>
      <w:numFmt w:val="decimal"/>
      <w:lvlText w:val="%7."/>
      <w:lvlJc w:val="left"/>
      <w:pPr>
        <w:ind w:left="5053" w:hanging="360"/>
      </w:pPr>
    </w:lvl>
    <w:lvl w:ilvl="7" w:tplc="08090019" w:tentative="1">
      <w:start w:val="1"/>
      <w:numFmt w:val="lowerLetter"/>
      <w:lvlText w:val="%8."/>
      <w:lvlJc w:val="left"/>
      <w:pPr>
        <w:ind w:left="5773" w:hanging="360"/>
      </w:pPr>
    </w:lvl>
    <w:lvl w:ilvl="8" w:tplc="08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3" w15:restartNumberingAfterBreak="0">
    <w:nsid w:val="1E0445E1"/>
    <w:multiLevelType w:val="hybridMultilevel"/>
    <w:tmpl w:val="6862F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861E9"/>
    <w:multiLevelType w:val="hybridMultilevel"/>
    <w:tmpl w:val="E9840DC8"/>
    <w:lvl w:ilvl="0" w:tplc="1908C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8C6D7"/>
    <w:multiLevelType w:val="hybridMultilevel"/>
    <w:tmpl w:val="80166F3E"/>
    <w:lvl w:ilvl="0" w:tplc="1F3CC60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8AA41F46">
      <w:start w:val="1"/>
      <w:numFmt w:val="lowerLetter"/>
      <w:lvlText w:val="%2."/>
      <w:lvlJc w:val="left"/>
      <w:pPr>
        <w:ind w:left="1080" w:hanging="360"/>
      </w:pPr>
    </w:lvl>
    <w:lvl w:ilvl="2" w:tplc="3D94C996">
      <w:start w:val="1"/>
      <w:numFmt w:val="lowerRoman"/>
      <w:lvlText w:val="%3."/>
      <w:lvlJc w:val="right"/>
      <w:pPr>
        <w:ind w:left="1800" w:hanging="180"/>
      </w:pPr>
    </w:lvl>
    <w:lvl w:ilvl="3" w:tplc="FC3406E0">
      <w:start w:val="1"/>
      <w:numFmt w:val="decimal"/>
      <w:lvlText w:val="%4."/>
      <w:lvlJc w:val="left"/>
      <w:pPr>
        <w:ind w:left="2520" w:hanging="360"/>
      </w:pPr>
    </w:lvl>
    <w:lvl w:ilvl="4" w:tplc="3E628FC4">
      <w:start w:val="1"/>
      <w:numFmt w:val="lowerLetter"/>
      <w:lvlText w:val="%5."/>
      <w:lvlJc w:val="left"/>
      <w:pPr>
        <w:ind w:left="3240" w:hanging="360"/>
      </w:pPr>
    </w:lvl>
    <w:lvl w:ilvl="5" w:tplc="D9DEBFA4">
      <w:start w:val="1"/>
      <w:numFmt w:val="lowerRoman"/>
      <w:lvlText w:val="%6."/>
      <w:lvlJc w:val="right"/>
      <w:pPr>
        <w:ind w:left="3960" w:hanging="180"/>
      </w:pPr>
    </w:lvl>
    <w:lvl w:ilvl="6" w:tplc="AF7258A2">
      <w:start w:val="1"/>
      <w:numFmt w:val="decimal"/>
      <w:lvlText w:val="%7."/>
      <w:lvlJc w:val="left"/>
      <w:pPr>
        <w:ind w:left="4680" w:hanging="360"/>
      </w:pPr>
    </w:lvl>
    <w:lvl w:ilvl="7" w:tplc="A74823EC">
      <w:start w:val="1"/>
      <w:numFmt w:val="lowerLetter"/>
      <w:lvlText w:val="%8."/>
      <w:lvlJc w:val="left"/>
      <w:pPr>
        <w:ind w:left="5400" w:hanging="360"/>
      </w:pPr>
    </w:lvl>
    <w:lvl w:ilvl="8" w:tplc="60D2DAC4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E30CE4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635EB"/>
    <w:multiLevelType w:val="hybridMultilevel"/>
    <w:tmpl w:val="705E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10DE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90DAC"/>
    <w:multiLevelType w:val="hybridMultilevel"/>
    <w:tmpl w:val="1CE274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E91887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E1121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F1E49"/>
    <w:multiLevelType w:val="hybridMultilevel"/>
    <w:tmpl w:val="D0C6D7FA"/>
    <w:lvl w:ilvl="0" w:tplc="BEEA8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C1959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C3C90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B7293"/>
    <w:multiLevelType w:val="hybridMultilevel"/>
    <w:tmpl w:val="682E4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A3156"/>
    <w:multiLevelType w:val="hybridMultilevel"/>
    <w:tmpl w:val="CD48D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C38D5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165835">
    <w:abstractNumId w:val="5"/>
  </w:num>
  <w:num w:numId="2" w16cid:durableId="41634162">
    <w:abstractNumId w:val="4"/>
  </w:num>
  <w:num w:numId="3" w16cid:durableId="1389912445">
    <w:abstractNumId w:val="7"/>
  </w:num>
  <w:num w:numId="4" w16cid:durableId="283315691">
    <w:abstractNumId w:val="15"/>
  </w:num>
  <w:num w:numId="5" w16cid:durableId="640817228">
    <w:abstractNumId w:val="16"/>
  </w:num>
  <w:num w:numId="6" w16cid:durableId="1507401089">
    <w:abstractNumId w:val="9"/>
  </w:num>
  <w:num w:numId="7" w16cid:durableId="1855655966">
    <w:abstractNumId w:val="3"/>
  </w:num>
  <w:num w:numId="8" w16cid:durableId="1164248785">
    <w:abstractNumId w:val="12"/>
  </w:num>
  <w:num w:numId="9" w16cid:durableId="460658643">
    <w:abstractNumId w:val="17"/>
  </w:num>
  <w:num w:numId="10" w16cid:durableId="1775900886">
    <w:abstractNumId w:val="8"/>
  </w:num>
  <w:num w:numId="11" w16cid:durableId="1051075573">
    <w:abstractNumId w:val="14"/>
  </w:num>
  <w:num w:numId="12" w16cid:durableId="84570224">
    <w:abstractNumId w:val="10"/>
  </w:num>
  <w:num w:numId="13" w16cid:durableId="327442727">
    <w:abstractNumId w:val="13"/>
  </w:num>
  <w:num w:numId="14" w16cid:durableId="1602758859">
    <w:abstractNumId w:val="11"/>
  </w:num>
  <w:num w:numId="15" w16cid:durableId="400062514">
    <w:abstractNumId w:val="2"/>
  </w:num>
  <w:num w:numId="16" w16cid:durableId="156386887">
    <w:abstractNumId w:val="1"/>
  </w:num>
  <w:num w:numId="17" w16cid:durableId="1464427914">
    <w:abstractNumId w:val="0"/>
  </w:num>
  <w:num w:numId="18" w16cid:durableId="90715460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ndy Wang (23454213)">
    <w15:presenceInfo w15:providerId="AD" w15:userId="S::23454213@student.uwa.edu.au::fc8e5973-f82e-4a94-a6b7-4464daaab1e0"/>
  </w15:person>
  <w15:person w15:author="Kyle Leung">
    <w15:presenceInfo w15:providerId="None" w15:userId="Kyle Le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B0"/>
    <w:rsid w:val="000010D0"/>
    <w:rsid w:val="00004716"/>
    <w:rsid w:val="00011174"/>
    <w:rsid w:val="00011D18"/>
    <w:rsid w:val="00011DEE"/>
    <w:rsid w:val="00012634"/>
    <w:rsid w:val="000156B9"/>
    <w:rsid w:val="00030B4E"/>
    <w:rsid w:val="000317CC"/>
    <w:rsid w:val="0003308C"/>
    <w:rsid w:val="00035369"/>
    <w:rsid w:val="0003583F"/>
    <w:rsid w:val="00035A8D"/>
    <w:rsid w:val="00037331"/>
    <w:rsid w:val="0003783E"/>
    <w:rsid w:val="0004374A"/>
    <w:rsid w:val="000442E0"/>
    <w:rsid w:val="0004680C"/>
    <w:rsid w:val="00047C84"/>
    <w:rsid w:val="0005240C"/>
    <w:rsid w:val="000579B1"/>
    <w:rsid w:val="00057F06"/>
    <w:rsid w:val="0006007B"/>
    <w:rsid w:val="00062217"/>
    <w:rsid w:val="000654D3"/>
    <w:rsid w:val="00065D26"/>
    <w:rsid w:val="00071CEB"/>
    <w:rsid w:val="00072888"/>
    <w:rsid w:val="00080093"/>
    <w:rsid w:val="00080522"/>
    <w:rsid w:val="000821EF"/>
    <w:rsid w:val="000824A3"/>
    <w:rsid w:val="00084940"/>
    <w:rsid w:val="00087B4B"/>
    <w:rsid w:val="0009264B"/>
    <w:rsid w:val="00092AA0"/>
    <w:rsid w:val="0009328E"/>
    <w:rsid w:val="000934B9"/>
    <w:rsid w:val="0009628F"/>
    <w:rsid w:val="00097002"/>
    <w:rsid w:val="000A1449"/>
    <w:rsid w:val="000B10ED"/>
    <w:rsid w:val="000B49B7"/>
    <w:rsid w:val="000C375F"/>
    <w:rsid w:val="000C3D9B"/>
    <w:rsid w:val="000C4BC7"/>
    <w:rsid w:val="000C5FA3"/>
    <w:rsid w:val="000C64E3"/>
    <w:rsid w:val="000C7BEF"/>
    <w:rsid w:val="000D00BA"/>
    <w:rsid w:val="000D1F39"/>
    <w:rsid w:val="000D4FC4"/>
    <w:rsid w:val="000D57F3"/>
    <w:rsid w:val="000D6EE9"/>
    <w:rsid w:val="000E0B79"/>
    <w:rsid w:val="000E21F0"/>
    <w:rsid w:val="000E3F2E"/>
    <w:rsid w:val="000F18B0"/>
    <w:rsid w:val="000F477F"/>
    <w:rsid w:val="000F5ED3"/>
    <w:rsid w:val="000F6973"/>
    <w:rsid w:val="000F6F28"/>
    <w:rsid w:val="00101187"/>
    <w:rsid w:val="00101BBA"/>
    <w:rsid w:val="00105534"/>
    <w:rsid w:val="00106635"/>
    <w:rsid w:val="00106C9F"/>
    <w:rsid w:val="00114833"/>
    <w:rsid w:val="00117262"/>
    <w:rsid w:val="00121A0C"/>
    <w:rsid w:val="00122172"/>
    <w:rsid w:val="0012253B"/>
    <w:rsid w:val="001236A6"/>
    <w:rsid w:val="00126888"/>
    <w:rsid w:val="00131777"/>
    <w:rsid w:val="00133B75"/>
    <w:rsid w:val="001348C0"/>
    <w:rsid w:val="00134CC7"/>
    <w:rsid w:val="00134F7B"/>
    <w:rsid w:val="00137F0F"/>
    <w:rsid w:val="001513DB"/>
    <w:rsid w:val="00152939"/>
    <w:rsid w:val="00154081"/>
    <w:rsid w:val="00155504"/>
    <w:rsid w:val="00155767"/>
    <w:rsid w:val="0015620D"/>
    <w:rsid w:val="00157A75"/>
    <w:rsid w:val="00163046"/>
    <w:rsid w:val="00164A55"/>
    <w:rsid w:val="00165A9D"/>
    <w:rsid w:val="001664CB"/>
    <w:rsid w:val="00173923"/>
    <w:rsid w:val="00183365"/>
    <w:rsid w:val="00183683"/>
    <w:rsid w:val="00183958"/>
    <w:rsid w:val="00187B31"/>
    <w:rsid w:val="00191B46"/>
    <w:rsid w:val="00192F28"/>
    <w:rsid w:val="001955E6"/>
    <w:rsid w:val="0019576C"/>
    <w:rsid w:val="00196CF5"/>
    <w:rsid w:val="0019717C"/>
    <w:rsid w:val="001A1D7C"/>
    <w:rsid w:val="001A7A7E"/>
    <w:rsid w:val="001B05CA"/>
    <w:rsid w:val="001B0794"/>
    <w:rsid w:val="001B16C3"/>
    <w:rsid w:val="001B2EF8"/>
    <w:rsid w:val="001B5132"/>
    <w:rsid w:val="001B6B6D"/>
    <w:rsid w:val="001C2385"/>
    <w:rsid w:val="001C2AD3"/>
    <w:rsid w:val="001C4ABE"/>
    <w:rsid w:val="001C5809"/>
    <w:rsid w:val="001C59DB"/>
    <w:rsid w:val="001D01F9"/>
    <w:rsid w:val="001D1195"/>
    <w:rsid w:val="001D2F40"/>
    <w:rsid w:val="001D34D2"/>
    <w:rsid w:val="001D5819"/>
    <w:rsid w:val="001D5C3B"/>
    <w:rsid w:val="001E2B5E"/>
    <w:rsid w:val="001E7AD6"/>
    <w:rsid w:val="001F09FA"/>
    <w:rsid w:val="001F13D1"/>
    <w:rsid w:val="001F3815"/>
    <w:rsid w:val="001F4202"/>
    <w:rsid w:val="00200B81"/>
    <w:rsid w:val="00201EDF"/>
    <w:rsid w:val="00203075"/>
    <w:rsid w:val="0020308E"/>
    <w:rsid w:val="002040C4"/>
    <w:rsid w:val="00205593"/>
    <w:rsid w:val="002079B1"/>
    <w:rsid w:val="002109B6"/>
    <w:rsid w:val="002116F7"/>
    <w:rsid w:val="00212ABD"/>
    <w:rsid w:val="00214B8F"/>
    <w:rsid w:val="00217EB7"/>
    <w:rsid w:val="00217FCE"/>
    <w:rsid w:val="002221AD"/>
    <w:rsid w:val="0022312F"/>
    <w:rsid w:val="00231A44"/>
    <w:rsid w:val="00231ADC"/>
    <w:rsid w:val="0023527C"/>
    <w:rsid w:val="00235C25"/>
    <w:rsid w:val="002362DE"/>
    <w:rsid w:val="00236C79"/>
    <w:rsid w:val="00242992"/>
    <w:rsid w:val="00245F4E"/>
    <w:rsid w:val="0024713F"/>
    <w:rsid w:val="00247F47"/>
    <w:rsid w:val="00250290"/>
    <w:rsid w:val="002520CE"/>
    <w:rsid w:val="0025258F"/>
    <w:rsid w:val="0025305E"/>
    <w:rsid w:val="002553C4"/>
    <w:rsid w:val="0025566D"/>
    <w:rsid w:val="00256186"/>
    <w:rsid w:val="00260285"/>
    <w:rsid w:val="00260B1B"/>
    <w:rsid w:val="002656D7"/>
    <w:rsid w:val="00265F99"/>
    <w:rsid w:val="002700C5"/>
    <w:rsid w:val="00271E24"/>
    <w:rsid w:val="002749FD"/>
    <w:rsid w:val="00274D61"/>
    <w:rsid w:val="0027666A"/>
    <w:rsid w:val="002777F6"/>
    <w:rsid w:val="00282D39"/>
    <w:rsid w:val="00284D59"/>
    <w:rsid w:val="00285779"/>
    <w:rsid w:val="00287843"/>
    <w:rsid w:val="00287D68"/>
    <w:rsid w:val="00290D92"/>
    <w:rsid w:val="0029246E"/>
    <w:rsid w:val="002A19D9"/>
    <w:rsid w:val="002A3F3A"/>
    <w:rsid w:val="002A6B09"/>
    <w:rsid w:val="002A7ED7"/>
    <w:rsid w:val="002B0685"/>
    <w:rsid w:val="002B453A"/>
    <w:rsid w:val="002B5EE9"/>
    <w:rsid w:val="002B6253"/>
    <w:rsid w:val="002C13FA"/>
    <w:rsid w:val="002C26FA"/>
    <w:rsid w:val="002C2E59"/>
    <w:rsid w:val="002C40DD"/>
    <w:rsid w:val="002D00B5"/>
    <w:rsid w:val="002D04F8"/>
    <w:rsid w:val="002D39A6"/>
    <w:rsid w:val="002D4999"/>
    <w:rsid w:val="002D5E78"/>
    <w:rsid w:val="002D7A5E"/>
    <w:rsid w:val="002D7C8C"/>
    <w:rsid w:val="002E1072"/>
    <w:rsid w:val="002E23F4"/>
    <w:rsid w:val="002E361B"/>
    <w:rsid w:val="002E38F5"/>
    <w:rsid w:val="002E4FAA"/>
    <w:rsid w:val="002F020B"/>
    <w:rsid w:val="002F06AC"/>
    <w:rsid w:val="002F50A6"/>
    <w:rsid w:val="002F5C0D"/>
    <w:rsid w:val="0030041D"/>
    <w:rsid w:val="00300A22"/>
    <w:rsid w:val="0030100E"/>
    <w:rsid w:val="003061B2"/>
    <w:rsid w:val="00307D4F"/>
    <w:rsid w:val="00314473"/>
    <w:rsid w:val="00314961"/>
    <w:rsid w:val="0031690C"/>
    <w:rsid w:val="003209A8"/>
    <w:rsid w:val="00323DAE"/>
    <w:rsid w:val="00327CE1"/>
    <w:rsid w:val="00330318"/>
    <w:rsid w:val="00332569"/>
    <w:rsid w:val="00333EDD"/>
    <w:rsid w:val="00334EAD"/>
    <w:rsid w:val="00335B0E"/>
    <w:rsid w:val="00336DBF"/>
    <w:rsid w:val="00342CD9"/>
    <w:rsid w:val="00344ACA"/>
    <w:rsid w:val="003520F2"/>
    <w:rsid w:val="00354362"/>
    <w:rsid w:val="00357074"/>
    <w:rsid w:val="0036105D"/>
    <w:rsid w:val="00364DA7"/>
    <w:rsid w:val="00370167"/>
    <w:rsid w:val="0037045F"/>
    <w:rsid w:val="003708CF"/>
    <w:rsid w:val="0038069B"/>
    <w:rsid w:val="00385F1E"/>
    <w:rsid w:val="00386428"/>
    <w:rsid w:val="00387603"/>
    <w:rsid w:val="003903A3"/>
    <w:rsid w:val="00390968"/>
    <w:rsid w:val="00395AA2"/>
    <w:rsid w:val="003972F0"/>
    <w:rsid w:val="003A0A29"/>
    <w:rsid w:val="003A0D97"/>
    <w:rsid w:val="003A57A0"/>
    <w:rsid w:val="003A67D8"/>
    <w:rsid w:val="003B06DB"/>
    <w:rsid w:val="003B1036"/>
    <w:rsid w:val="003B17A4"/>
    <w:rsid w:val="003B1C63"/>
    <w:rsid w:val="003B3CEA"/>
    <w:rsid w:val="003B5B30"/>
    <w:rsid w:val="003B5C9F"/>
    <w:rsid w:val="003C1E87"/>
    <w:rsid w:val="003C3A8F"/>
    <w:rsid w:val="003C48A0"/>
    <w:rsid w:val="003C6D1C"/>
    <w:rsid w:val="003C7357"/>
    <w:rsid w:val="003C7452"/>
    <w:rsid w:val="003C797C"/>
    <w:rsid w:val="003C79CA"/>
    <w:rsid w:val="003C7BE2"/>
    <w:rsid w:val="003D0B49"/>
    <w:rsid w:val="003D3817"/>
    <w:rsid w:val="003D3AE7"/>
    <w:rsid w:val="003D721D"/>
    <w:rsid w:val="003E15B7"/>
    <w:rsid w:val="003E1D93"/>
    <w:rsid w:val="003E33D4"/>
    <w:rsid w:val="003F0A18"/>
    <w:rsid w:val="003F3452"/>
    <w:rsid w:val="003F3C30"/>
    <w:rsid w:val="003F534C"/>
    <w:rsid w:val="00401538"/>
    <w:rsid w:val="00405805"/>
    <w:rsid w:val="0040616E"/>
    <w:rsid w:val="0041008B"/>
    <w:rsid w:val="00410E42"/>
    <w:rsid w:val="0041660E"/>
    <w:rsid w:val="00420F3B"/>
    <w:rsid w:val="00421CA0"/>
    <w:rsid w:val="004234BC"/>
    <w:rsid w:val="00424778"/>
    <w:rsid w:val="004249C1"/>
    <w:rsid w:val="0043038F"/>
    <w:rsid w:val="00432392"/>
    <w:rsid w:val="004334D5"/>
    <w:rsid w:val="0043680E"/>
    <w:rsid w:val="00436AA3"/>
    <w:rsid w:val="004422CC"/>
    <w:rsid w:val="0044709A"/>
    <w:rsid w:val="00450570"/>
    <w:rsid w:val="00450F80"/>
    <w:rsid w:val="0045208D"/>
    <w:rsid w:val="004608C4"/>
    <w:rsid w:val="00461BD9"/>
    <w:rsid w:val="004621F5"/>
    <w:rsid w:val="00463077"/>
    <w:rsid w:val="00464AD8"/>
    <w:rsid w:val="004670A5"/>
    <w:rsid w:val="00467A54"/>
    <w:rsid w:val="00467D10"/>
    <w:rsid w:val="0047081E"/>
    <w:rsid w:val="004710A9"/>
    <w:rsid w:val="00471C56"/>
    <w:rsid w:val="00471F6F"/>
    <w:rsid w:val="00474EA7"/>
    <w:rsid w:val="004776F6"/>
    <w:rsid w:val="004822EA"/>
    <w:rsid w:val="004830A7"/>
    <w:rsid w:val="0048373C"/>
    <w:rsid w:val="00483C9E"/>
    <w:rsid w:val="004877C6"/>
    <w:rsid w:val="004906C1"/>
    <w:rsid w:val="00490F40"/>
    <w:rsid w:val="00491F32"/>
    <w:rsid w:val="00493540"/>
    <w:rsid w:val="00493DA5"/>
    <w:rsid w:val="0049479C"/>
    <w:rsid w:val="004A4463"/>
    <w:rsid w:val="004A5C73"/>
    <w:rsid w:val="004A5F77"/>
    <w:rsid w:val="004B3CB5"/>
    <w:rsid w:val="004B712C"/>
    <w:rsid w:val="004C237B"/>
    <w:rsid w:val="004D3A15"/>
    <w:rsid w:val="004D3F87"/>
    <w:rsid w:val="004D68E5"/>
    <w:rsid w:val="004E11E1"/>
    <w:rsid w:val="004E402E"/>
    <w:rsid w:val="004F00AB"/>
    <w:rsid w:val="004F030A"/>
    <w:rsid w:val="004F0B5F"/>
    <w:rsid w:val="004F1C43"/>
    <w:rsid w:val="004F39B3"/>
    <w:rsid w:val="004F3A36"/>
    <w:rsid w:val="004F541E"/>
    <w:rsid w:val="004F5CD4"/>
    <w:rsid w:val="004F5DEC"/>
    <w:rsid w:val="004F699E"/>
    <w:rsid w:val="004F725D"/>
    <w:rsid w:val="004F7CEF"/>
    <w:rsid w:val="004F7FB0"/>
    <w:rsid w:val="0050099F"/>
    <w:rsid w:val="005058BB"/>
    <w:rsid w:val="00507629"/>
    <w:rsid w:val="005134A7"/>
    <w:rsid w:val="005140F9"/>
    <w:rsid w:val="005149C3"/>
    <w:rsid w:val="00515D69"/>
    <w:rsid w:val="00521BE2"/>
    <w:rsid w:val="00522DE0"/>
    <w:rsid w:val="0052376B"/>
    <w:rsid w:val="00523CA7"/>
    <w:rsid w:val="00524C10"/>
    <w:rsid w:val="00530591"/>
    <w:rsid w:val="00533A46"/>
    <w:rsid w:val="005343FF"/>
    <w:rsid w:val="00535E79"/>
    <w:rsid w:val="00542651"/>
    <w:rsid w:val="00544786"/>
    <w:rsid w:val="005509DD"/>
    <w:rsid w:val="005509FC"/>
    <w:rsid w:val="00550D73"/>
    <w:rsid w:val="005514B1"/>
    <w:rsid w:val="00551F6E"/>
    <w:rsid w:val="00554ABB"/>
    <w:rsid w:val="00555A32"/>
    <w:rsid w:val="00557C0D"/>
    <w:rsid w:val="005633AA"/>
    <w:rsid w:val="005643BF"/>
    <w:rsid w:val="00570A30"/>
    <w:rsid w:val="00576624"/>
    <w:rsid w:val="00577645"/>
    <w:rsid w:val="005817DB"/>
    <w:rsid w:val="005833F5"/>
    <w:rsid w:val="00584B6E"/>
    <w:rsid w:val="0059007A"/>
    <w:rsid w:val="005904D0"/>
    <w:rsid w:val="005913A7"/>
    <w:rsid w:val="00591F52"/>
    <w:rsid w:val="0059285E"/>
    <w:rsid w:val="00596A0F"/>
    <w:rsid w:val="005A1CB8"/>
    <w:rsid w:val="005A4129"/>
    <w:rsid w:val="005A4AD2"/>
    <w:rsid w:val="005A5F46"/>
    <w:rsid w:val="005A635C"/>
    <w:rsid w:val="005B3143"/>
    <w:rsid w:val="005B5DE2"/>
    <w:rsid w:val="005B73F6"/>
    <w:rsid w:val="005B7B6B"/>
    <w:rsid w:val="005C033C"/>
    <w:rsid w:val="005C1CB0"/>
    <w:rsid w:val="005C448F"/>
    <w:rsid w:val="005C4F3A"/>
    <w:rsid w:val="005C64AE"/>
    <w:rsid w:val="005C6C5C"/>
    <w:rsid w:val="005D0490"/>
    <w:rsid w:val="005D0AFE"/>
    <w:rsid w:val="005D0B9B"/>
    <w:rsid w:val="005D46FE"/>
    <w:rsid w:val="005D4EB4"/>
    <w:rsid w:val="005E03BE"/>
    <w:rsid w:val="005E0913"/>
    <w:rsid w:val="005E1855"/>
    <w:rsid w:val="005E2930"/>
    <w:rsid w:val="005E2CE0"/>
    <w:rsid w:val="005E372D"/>
    <w:rsid w:val="005E405F"/>
    <w:rsid w:val="005E58D0"/>
    <w:rsid w:val="005F20DA"/>
    <w:rsid w:val="005F2430"/>
    <w:rsid w:val="005F3DDC"/>
    <w:rsid w:val="005F429B"/>
    <w:rsid w:val="005F7D76"/>
    <w:rsid w:val="00602249"/>
    <w:rsid w:val="006045AE"/>
    <w:rsid w:val="00604650"/>
    <w:rsid w:val="0061238F"/>
    <w:rsid w:val="006147A6"/>
    <w:rsid w:val="00622DC5"/>
    <w:rsid w:val="00624A2F"/>
    <w:rsid w:val="006276B5"/>
    <w:rsid w:val="00627C82"/>
    <w:rsid w:val="0063022E"/>
    <w:rsid w:val="00631AE3"/>
    <w:rsid w:val="00633FF5"/>
    <w:rsid w:val="00634878"/>
    <w:rsid w:val="00640CD1"/>
    <w:rsid w:val="0064208D"/>
    <w:rsid w:val="00647EC5"/>
    <w:rsid w:val="00650B5D"/>
    <w:rsid w:val="006529A2"/>
    <w:rsid w:val="00653B5A"/>
    <w:rsid w:val="0065588B"/>
    <w:rsid w:val="00656454"/>
    <w:rsid w:val="0066071F"/>
    <w:rsid w:val="006614AA"/>
    <w:rsid w:val="00667CD6"/>
    <w:rsid w:val="006708E9"/>
    <w:rsid w:val="00671BE2"/>
    <w:rsid w:val="006748D8"/>
    <w:rsid w:val="006804EA"/>
    <w:rsid w:val="00682A47"/>
    <w:rsid w:val="00682DEE"/>
    <w:rsid w:val="00683124"/>
    <w:rsid w:val="0068487A"/>
    <w:rsid w:val="006909A2"/>
    <w:rsid w:val="00692857"/>
    <w:rsid w:val="00692A66"/>
    <w:rsid w:val="0069542B"/>
    <w:rsid w:val="00696DBB"/>
    <w:rsid w:val="0069731F"/>
    <w:rsid w:val="00697B09"/>
    <w:rsid w:val="006A2704"/>
    <w:rsid w:val="006A2B08"/>
    <w:rsid w:val="006A2B4D"/>
    <w:rsid w:val="006A7476"/>
    <w:rsid w:val="006A7F63"/>
    <w:rsid w:val="006C0025"/>
    <w:rsid w:val="006C0884"/>
    <w:rsid w:val="006C270B"/>
    <w:rsid w:val="006C3679"/>
    <w:rsid w:val="006C6F65"/>
    <w:rsid w:val="006D5FC6"/>
    <w:rsid w:val="006D7563"/>
    <w:rsid w:val="006E2436"/>
    <w:rsid w:val="006E329F"/>
    <w:rsid w:val="006E525D"/>
    <w:rsid w:val="006F67AD"/>
    <w:rsid w:val="006F7802"/>
    <w:rsid w:val="00700B0F"/>
    <w:rsid w:val="00702032"/>
    <w:rsid w:val="00704C23"/>
    <w:rsid w:val="00713D15"/>
    <w:rsid w:val="00714B19"/>
    <w:rsid w:val="00715637"/>
    <w:rsid w:val="00715CCE"/>
    <w:rsid w:val="00724784"/>
    <w:rsid w:val="00731269"/>
    <w:rsid w:val="00733873"/>
    <w:rsid w:val="0073693E"/>
    <w:rsid w:val="00737D2E"/>
    <w:rsid w:val="00740EB2"/>
    <w:rsid w:val="00743105"/>
    <w:rsid w:val="00745983"/>
    <w:rsid w:val="007502DF"/>
    <w:rsid w:val="00752EFF"/>
    <w:rsid w:val="00753769"/>
    <w:rsid w:val="007540A9"/>
    <w:rsid w:val="007546D3"/>
    <w:rsid w:val="00754BC9"/>
    <w:rsid w:val="00760CEE"/>
    <w:rsid w:val="00761FE4"/>
    <w:rsid w:val="0076424D"/>
    <w:rsid w:val="00764981"/>
    <w:rsid w:val="00765057"/>
    <w:rsid w:val="007670F5"/>
    <w:rsid w:val="00770243"/>
    <w:rsid w:val="00771173"/>
    <w:rsid w:val="00772E63"/>
    <w:rsid w:val="0077438C"/>
    <w:rsid w:val="00775043"/>
    <w:rsid w:val="007834FB"/>
    <w:rsid w:val="00785753"/>
    <w:rsid w:val="00790C20"/>
    <w:rsid w:val="00791E37"/>
    <w:rsid w:val="0079299E"/>
    <w:rsid w:val="007A1E5F"/>
    <w:rsid w:val="007A1FD9"/>
    <w:rsid w:val="007A3991"/>
    <w:rsid w:val="007A3F92"/>
    <w:rsid w:val="007A5F37"/>
    <w:rsid w:val="007B054E"/>
    <w:rsid w:val="007B0E5E"/>
    <w:rsid w:val="007B0EC0"/>
    <w:rsid w:val="007B4220"/>
    <w:rsid w:val="007B53C4"/>
    <w:rsid w:val="007B595B"/>
    <w:rsid w:val="007B76D9"/>
    <w:rsid w:val="007C209C"/>
    <w:rsid w:val="007C4FFC"/>
    <w:rsid w:val="007C6BF0"/>
    <w:rsid w:val="007C6EA2"/>
    <w:rsid w:val="007D070A"/>
    <w:rsid w:val="007D119A"/>
    <w:rsid w:val="007D4123"/>
    <w:rsid w:val="007D64CD"/>
    <w:rsid w:val="007E0AE5"/>
    <w:rsid w:val="007E1059"/>
    <w:rsid w:val="007E14C0"/>
    <w:rsid w:val="007E2B84"/>
    <w:rsid w:val="007E541E"/>
    <w:rsid w:val="007E6D2E"/>
    <w:rsid w:val="007F187D"/>
    <w:rsid w:val="007F40AB"/>
    <w:rsid w:val="007F4419"/>
    <w:rsid w:val="007F54D8"/>
    <w:rsid w:val="00801C3F"/>
    <w:rsid w:val="008026C9"/>
    <w:rsid w:val="008041F1"/>
    <w:rsid w:val="00804D40"/>
    <w:rsid w:val="0081037B"/>
    <w:rsid w:val="00813A68"/>
    <w:rsid w:val="0081644A"/>
    <w:rsid w:val="008169F3"/>
    <w:rsid w:val="00816A10"/>
    <w:rsid w:val="0082112F"/>
    <w:rsid w:val="00822545"/>
    <w:rsid w:val="00822A74"/>
    <w:rsid w:val="00827606"/>
    <w:rsid w:val="00831286"/>
    <w:rsid w:val="008338E7"/>
    <w:rsid w:val="008428F7"/>
    <w:rsid w:val="0084568A"/>
    <w:rsid w:val="00845BDB"/>
    <w:rsid w:val="0085027E"/>
    <w:rsid w:val="00850940"/>
    <w:rsid w:val="00853667"/>
    <w:rsid w:val="00855410"/>
    <w:rsid w:val="008574A4"/>
    <w:rsid w:val="00857BC8"/>
    <w:rsid w:val="00857EAC"/>
    <w:rsid w:val="00860A64"/>
    <w:rsid w:val="008612C4"/>
    <w:rsid w:val="00862455"/>
    <w:rsid w:val="00863FEA"/>
    <w:rsid w:val="008654ED"/>
    <w:rsid w:val="00867D36"/>
    <w:rsid w:val="00867DE0"/>
    <w:rsid w:val="00870494"/>
    <w:rsid w:val="008805B4"/>
    <w:rsid w:val="00882D2D"/>
    <w:rsid w:val="00883A9B"/>
    <w:rsid w:val="00884C42"/>
    <w:rsid w:val="0088786D"/>
    <w:rsid w:val="00890297"/>
    <w:rsid w:val="00894800"/>
    <w:rsid w:val="008A0296"/>
    <w:rsid w:val="008A050B"/>
    <w:rsid w:val="008A64A8"/>
    <w:rsid w:val="008B1448"/>
    <w:rsid w:val="008B4198"/>
    <w:rsid w:val="008B4E69"/>
    <w:rsid w:val="008B6C99"/>
    <w:rsid w:val="008C2F14"/>
    <w:rsid w:val="008D09E0"/>
    <w:rsid w:val="008D1FAF"/>
    <w:rsid w:val="008D58FD"/>
    <w:rsid w:val="008E25F2"/>
    <w:rsid w:val="008E3C8D"/>
    <w:rsid w:val="008E4FE0"/>
    <w:rsid w:val="008F2B5B"/>
    <w:rsid w:val="00902752"/>
    <w:rsid w:val="00902DEA"/>
    <w:rsid w:val="00905AD9"/>
    <w:rsid w:val="009061BD"/>
    <w:rsid w:val="009066CC"/>
    <w:rsid w:val="00907F83"/>
    <w:rsid w:val="00912520"/>
    <w:rsid w:val="009127AF"/>
    <w:rsid w:val="0091426F"/>
    <w:rsid w:val="0092229E"/>
    <w:rsid w:val="00924E74"/>
    <w:rsid w:val="00925740"/>
    <w:rsid w:val="009261C5"/>
    <w:rsid w:val="00931FFB"/>
    <w:rsid w:val="00933232"/>
    <w:rsid w:val="0093374A"/>
    <w:rsid w:val="00933A23"/>
    <w:rsid w:val="009340E0"/>
    <w:rsid w:val="00936AF9"/>
    <w:rsid w:val="0094272E"/>
    <w:rsid w:val="00942F64"/>
    <w:rsid w:val="00942FD2"/>
    <w:rsid w:val="009431AA"/>
    <w:rsid w:val="00944F57"/>
    <w:rsid w:val="0094542B"/>
    <w:rsid w:val="00945543"/>
    <w:rsid w:val="009456C0"/>
    <w:rsid w:val="00952A31"/>
    <w:rsid w:val="00956E41"/>
    <w:rsid w:val="00960D54"/>
    <w:rsid w:val="0096335F"/>
    <w:rsid w:val="009649C7"/>
    <w:rsid w:val="00964AB4"/>
    <w:rsid w:val="00965D2E"/>
    <w:rsid w:val="00970FBB"/>
    <w:rsid w:val="00972173"/>
    <w:rsid w:val="00972573"/>
    <w:rsid w:val="0097317A"/>
    <w:rsid w:val="0097451E"/>
    <w:rsid w:val="00977586"/>
    <w:rsid w:val="009776A9"/>
    <w:rsid w:val="0098040C"/>
    <w:rsid w:val="00980B94"/>
    <w:rsid w:val="00983ED7"/>
    <w:rsid w:val="0098456C"/>
    <w:rsid w:val="00985A2F"/>
    <w:rsid w:val="00985B9A"/>
    <w:rsid w:val="00986BFD"/>
    <w:rsid w:val="00987E76"/>
    <w:rsid w:val="00993FB4"/>
    <w:rsid w:val="00994169"/>
    <w:rsid w:val="00995AA9"/>
    <w:rsid w:val="009964B8"/>
    <w:rsid w:val="00996D96"/>
    <w:rsid w:val="009970C2"/>
    <w:rsid w:val="009A11A0"/>
    <w:rsid w:val="009A34DB"/>
    <w:rsid w:val="009A4D88"/>
    <w:rsid w:val="009A5662"/>
    <w:rsid w:val="009B071E"/>
    <w:rsid w:val="009B6C54"/>
    <w:rsid w:val="009B759E"/>
    <w:rsid w:val="009C0145"/>
    <w:rsid w:val="009C182F"/>
    <w:rsid w:val="009C2D9A"/>
    <w:rsid w:val="009C4472"/>
    <w:rsid w:val="009C49A3"/>
    <w:rsid w:val="009C4F26"/>
    <w:rsid w:val="009C5755"/>
    <w:rsid w:val="009C5D29"/>
    <w:rsid w:val="009C648F"/>
    <w:rsid w:val="009C7504"/>
    <w:rsid w:val="009D23C7"/>
    <w:rsid w:val="009D4209"/>
    <w:rsid w:val="009D67E3"/>
    <w:rsid w:val="009E3534"/>
    <w:rsid w:val="009E3BB0"/>
    <w:rsid w:val="009E4EDA"/>
    <w:rsid w:val="009E5355"/>
    <w:rsid w:val="009E5608"/>
    <w:rsid w:val="009E566B"/>
    <w:rsid w:val="009E63B2"/>
    <w:rsid w:val="009F09CC"/>
    <w:rsid w:val="009F1035"/>
    <w:rsid w:val="009F119A"/>
    <w:rsid w:val="009F4C8E"/>
    <w:rsid w:val="00A00D3E"/>
    <w:rsid w:val="00A02F26"/>
    <w:rsid w:val="00A11B30"/>
    <w:rsid w:val="00A1266C"/>
    <w:rsid w:val="00A131FF"/>
    <w:rsid w:val="00A1369D"/>
    <w:rsid w:val="00A1530A"/>
    <w:rsid w:val="00A1712A"/>
    <w:rsid w:val="00A23D2F"/>
    <w:rsid w:val="00A242B1"/>
    <w:rsid w:val="00A26EAF"/>
    <w:rsid w:val="00A30929"/>
    <w:rsid w:val="00A31345"/>
    <w:rsid w:val="00A31C82"/>
    <w:rsid w:val="00A32997"/>
    <w:rsid w:val="00A33169"/>
    <w:rsid w:val="00A33C43"/>
    <w:rsid w:val="00A34229"/>
    <w:rsid w:val="00A36D29"/>
    <w:rsid w:val="00A41303"/>
    <w:rsid w:val="00A41756"/>
    <w:rsid w:val="00A420E3"/>
    <w:rsid w:val="00A44B37"/>
    <w:rsid w:val="00A453C5"/>
    <w:rsid w:val="00A465AA"/>
    <w:rsid w:val="00A50198"/>
    <w:rsid w:val="00A507BA"/>
    <w:rsid w:val="00A515DA"/>
    <w:rsid w:val="00A52AA6"/>
    <w:rsid w:val="00A53015"/>
    <w:rsid w:val="00A5394A"/>
    <w:rsid w:val="00A53CDD"/>
    <w:rsid w:val="00A559F2"/>
    <w:rsid w:val="00A579EF"/>
    <w:rsid w:val="00A61019"/>
    <w:rsid w:val="00A612BE"/>
    <w:rsid w:val="00A6516F"/>
    <w:rsid w:val="00A65597"/>
    <w:rsid w:val="00A66FCD"/>
    <w:rsid w:val="00A670B3"/>
    <w:rsid w:val="00A70341"/>
    <w:rsid w:val="00A775A3"/>
    <w:rsid w:val="00A80D9B"/>
    <w:rsid w:val="00A832C0"/>
    <w:rsid w:val="00A83F1F"/>
    <w:rsid w:val="00A85808"/>
    <w:rsid w:val="00A86DDE"/>
    <w:rsid w:val="00A938EA"/>
    <w:rsid w:val="00A955E6"/>
    <w:rsid w:val="00A9573C"/>
    <w:rsid w:val="00AA0996"/>
    <w:rsid w:val="00AB3957"/>
    <w:rsid w:val="00AB445B"/>
    <w:rsid w:val="00AC3265"/>
    <w:rsid w:val="00AD0861"/>
    <w:rsid w:val="00AD13E1"/>
    <w:rsid w:val="00AD2BD3"/>
    <w:rsid w:val="00AD416E"/>
    <w:rsid w:val="00AD58A6"/>
    <w:rsid w:val="00AD5999"/>
    <w:rsid w:val="00AE3CBF"/>
    <w:rsid w:val="00AE5184"/>
    <w:rsid w:val="00AE643D"/>
    <w:rsid w:val="00AE6E75"/>
    <w:rsid w:val="00AE6F1E"/>
    <w:rsid w:val="00AF1ACD"/>
    <w:rsid w:val="00AF48FC"/>
    <w:rsid w:val="00AF7B0B"/>
    <w:rsid w:val="00B046A0"/>
    <w:rsid w:val="00B10C5F"/>
    <w:rsid w:val="00B228F8"/>
    <w:rsid w:val="00B2523A"/>
    <w:rsid w:val="00B26748"/>
    <w:rsid w:val="00B27371"/>
    <w:rsid w:val="00B30392"/>
    <w:rsid w:val="00B30B25"/>
    <w:rsid w:val="00B30EAB"/>
    <w:rsid w:val="00B32814"/>
    <w:rsid w:val="00B404FA"/>
    <w:rsid w:val="00B440D2"/>
    <w:rsid w:val="00B4489C"/>
    <w:rsid w:val="00B448F0"/>
    <w:rsid w:val="00B450EA"/>
    <w:rsid w:val="00B458A8"/>
    <w:rsid w:val="00B47318"/>
    <w:rsid w:val="00B50C27"/>
    <w:rsid w:val="00B52B2C"/>
    <w:rsid w:val="00B56384"/>
    <w:rsid w:val="00B600BA"/>
    <w:rsid w:val="00B62367"/>
    <w:rsid w:val="00B635F5"/>
    <w:rsid w:val="00B7415C"/>
    <w:rsid w:val="00B814A0"/>
    <w:rsid w:val="00B82821"/>
    <w:rsid w:val="00B86038"/>
    <w:rsid w:val="00B87018"/>
    <w:rsid w:val="00B92A49"/>
    <w:rsid w:val="00B95D41"/>
    <w:rsid w:val="00BA0485"/>
    <w:rsid w:val="00BA1EEC"/>
    <w:rsid w:val="00BA1F15"/>
    <w:rsid w:val="00BA6EBA"/>
    <w:rsid w:val="00BB3746"/>
    <w:rsid w:val="00BB50BC"/>
    <w:rsid w:val="00BB6DF3"/>
    <w:rsid w:val="00BC10FE"/>
    <w:rsid w:val="00BC1E9E"/>
    <w:rsid w:val="00BC2249"/>
    <w:rsid w:val="00BC3487"/>
    <w:rsid w:val="00BC54D5"/>
    <w:rsid w:val="00BC6B53"/>
    <w:rsid w:val="00BD0DAF"/>
    <w:rsid w:val="00BD1E0E"/>
    <w:rsid w:val="00BD29FD"/>
    <w:rsid w:val="00BD4A6D"/>
    <w:rsid w:val="00BD66A1"/>
    <w:rsid w:val="00BD7D92"/>
    <w:rsid w:val="00BE4068"/>
    <w:rsid w:val="00BE504F"/>
    <w:rsid w:val="00BE50EA"/>
    <w:rsid w:val="00BF0B69"/>
    <w:rsid w:val="00BF36BB"/>
    <w:rsid w:val="00C0222B"/>
    <w:rsid w:val="00C079AA"/>
    <w:rsid w:val="00C1031E"/>
    <w:rsid w:val="00C14E48"/>
    <w:rsid w:val="00C17D1D"/>
    <w:rsid w:val="00C20E7B"/>
    <w:rsid w:val="00C2174C"/>
    <w:rsid w:val="00C2196B"/>
    <w:rsid w:val="00C239BD"/>
    <w:rsid w:val="00C25AA4"/>
    <w:rsid w:val="00C25D7A"/>
    <w:rsid w:val="00C26B3E"/>
    <w:rsid w:val="00C301C9"/>
    <w:rsid w:val="00C31244"/>
    <w:rsid w:val="00C31AFC"/>
    <w:rsid w:val="00C34C0F"/>
    <w:rsid w:val="00C40604"/>
    <w:rsid w:val="00C43987"/>
    <w:rsid w:val="00C44F7B"/>
    <w:rsid w:val="00C518D0"/>
    <w:rsid w:val="00C52121"/>
    <w:rsid w:val="00C52CD5"/>
    <w:rsid w:val="00C53161"/>
    <w:rsid w:val="00C57410"/>
    <w:rsid w:val="00C6006B"/>
    <w:rsid w:val="00C61F09"/>
    <w:rsid w:val="00C6305A"/>
    <w:rsid w:val="00C71567"/>
    <w:rsid w:val="00C723A3"/>
    <w:rsid w:val="00C73477"/>
    <w:rsid w:val="00C73B82"/>
    <w:rsid w:val="00C747A0"/>
    <w:rsid w:val="00C75D7A"/>
    <w:rsid w:val="00C75FF8"/>
    <w:rsid w:val="00C76E32"/>
    <w:rsid w:val="00C776D4"/>
    <w:rsid w:val="00C80DBF"/>
    <w:rsid w:val="00C83586"/>
    <w:rsid w:val="00C846E0"/>
    <w:rsid w:val="00C875E7"/>
    <w:rsid w:val="00C95C05"/>
    <w:rsid w:val="00C95D56"/>
    <w:rsid w:val="00C96404"/>
    <w:rsid w:val="00C9696F"/>
    <w:rsid w:val="00CA076C"/>
    <w:rsid w:val="00CA29F4"/>
    <w:rsid w:val="00CA2D95"/>
    <w:rsid w:val="00CA630B"/>
    <w:rsid w:val="00CB0FC8"/>
    <w:rsid w:val="00CB27D6"/>
    <w:rsid w:val="00CB7C72"/>
    <w:rsid w:val="00CC06B5"/>
    <w:rsid w:val="00CC2590"/>
    <w:rsid w:val="00CC3DBA"/>
    <w:rsid w:val="00CC3EFA"/>
    <w:rsid w:val="00CC7AAF"/>
    <w:rsid w:val="00CD2E4F"/>
    <w:rsid w:val="00CD3942"/>
    <w:rsid w:val="00CD3E06"/>
    <w:rsid w:val="00CD4DEB"/>
    <w:rsid w:val="00CD5F46"/>
    <w:rsid w:val="00CD6977"/>
    <w:rsid w:val="00CD6A2B"/>
    <w:rsid w:val="00CD72BF"/>
    <w:rsid w:val="00CE0C52"/>
    <w:rsid w:val="00CE2051"/>
    <w:rsid w:val="00CE21D2"/>
    <w:rsid w:val="00CE2E3E"/>
    <w:rsid w:val="00CE3C2D"/>
    <w:rsid w:val="00CE545A"/>
    <w:rsid w:val="00CE6458"/>
    <w:rsid w:val="00CF1E51"/>
    <w:rsid w:val="00CF417B"/>
    <w:rsid w:val="00CF4227"/>
    <w:rsid w:val="00CF7B00"/>
    <w:rsid w:val="00D056CA"/>
    <w:rsid w:val="00D10E0C"/>
    <w:rsid w:val="00D11301"/>
    <w:rsid w:val="00D11BC4"/>
    <w:rsid w:val="00D11C28"/>
    <w:rsid w:val="00D147B7"/>
    <w:rsid w:val="00D1497A"/>
    <w:rsid w:val="00D17B29"/>
    <w:rsid w:val="00D23551"/>
    <w:rsid w:val="00D25B9B"/>
    <w:rsid w:val="00D31139"/>
    <w:rsid w:val="00D311BC"/>
    <w:rsid w:val="00D33869"/>
    <w:rsid w:val="00D34C98"/>
    <w:rsid w:val="00D353DF"/>
    <w:rsid w:val="00D354F8"/>
    <w:rsid w:val="00D35BEB"/>
    <w:rsid w:val="00D36FC8"/>
    <w:rsid w:val="00D41F84"/>
    <w:rsid w:val="00D434FD"/>
    <w:rsid w:val="00D50A19"/>
    <w:rsid w:val="00D51351"/>
    <w:rsid w:val="00D52B08"/>
    <w:rsid w:val="00D52FAB"/>
    <w:rsid w:val="00D55952"/>
    <w:rsid w:val="00D6014E"/>
    <w:rsid w:val="00D609E8"/>
    <w:rsid w:val="00D667F0"/>
    <w:rsid w:val="00D72987"/>
    <w:rsid w:val="00D746DD"/>
    <w:rsid w:val="00D8028F"/>
    <w:rsid w:val="00D817C3"/>
    <w:rsid w:val="00D83185"/>
    <w:rsid w:val="00D83439"/>
    <w:rsid w:val="00D843B0"/>
    <w:rsid w:val="00D867AE"/>
    <w:rsid w:val="00D9566C"/>
    <w:rsid w:val="00DA0FFC"/>
    <w:rsid w:val="00DA1965"/>
    <w:rsid w:val="00DA45B3"/>
    <w:rsid w:val="00DA49BA"/>
    <w:rsid w:val="00DA545D"/>
    <w:rsid w:val="00DA54D3"/>
    <w:rsid w:val="00DA57BE"/>
    <w:rsid w:val="00DB103E"/>
    <w:rsid w:val="00DC0730"/>
    <w:rsid w:val="00DC1C7C"/>
    <w:rsid w:val="00DC2260"/>
    <w:rsid w:val="00DC4E79"/>
    <w:rsid w:val="00DD40CA"/>
    <w:rsid w:val="00DD47A8"/>
    <w:rsid w:val="00DD51C1"/>
    <w:rsid w:val="00DD5E2F"/>
    <w:rsid w:val="00DD612D"/>
    <w:rsid w:val="00DE36B6"/>
    <w:rsid w:val="00DE5A29"/>
    <w:rsid w:val="00DF3B28"/>
    <w:rsid w:val="00DF4C7C"/>
    <w:rsid w:val="00DF50C3"/>
    <w:rsid w:val="00DF5A6D"/>
    <w:rsid w:val="00DF6D77"/>
    <w:rsid w:val="00E01C4B"/>
    <w:rsid w:val="00E02790"/>
    <w:rsid w:val="00E02A8D"/>
    <w:rsid w:val="00E02F67"/>
    <w:rsid w:val="00E0661C"/>
    <w:rsid w:val="00E06ACE"/>
    <w:rsid w:val="00E07335"/>
    <w:rsid w:val="00E0741A"/>
    <w:rsid w:val="00E0776B"/>
    <w:rsid w:val="00E1283C"/>
    <w:rsid w:val="00E12AB5"/>
    <w:rsid w:val="00E13077"/>
    <w:rsid w:val="00E1582F"/>
    <w:rsid w:val="00E17B26"/>
    <w:rsid w:val="00E21671"/>
    <w:rsid w:val="00E24651"/>
    <w:rsid w:val="00E250C3"/>
    <w:rsid w:val="00E27E65"/>
    <w:rsid w:val="00E30DAD"/>
    <w:rsid w:val="00E36209"/>
    <w:rsid w:val="00E37E90"/>
    <w:rsid w:val="00E4354B"/>
    <w:rsid w:val="00E44334"/>
    <w:rsid w:val="00E44783"/>
    <w:rsid w:val="00E47CA7"/>
    <w:rsid w:val="00E5399E"/>
    <w:rsid w:val="00E577A3"/>
    <w:rsid w:val="00E6334C"/>
    <w:rsid w:val="00E6483F"/>
    <w:rsid w:val="00E655C5"/>
    <w:rsid w:val="00E66CC4"/>
    <w:rsid w:val="00E6773D"/>
    <w:rsid w:val="00E67F97"/>
    <w:rsid w:val="00E70E9E"/>
    <w:rsid w:val="00E7117A"/>
    <w:rsid w:val="00E727B5"/>
    <w:rsid w:val="00E753E6"/>
    <w:rsid w:val="00E765E4"/>
    <w:rsid w:val="00E80F23"/>
    <w:rsid w:val="00E81929"/>
    <w:rsid w:val="00E82723"/>
    <w:rsid w:val="00E83246"/>
    <w:rsid w:val="00E86C9C"/>
    <w:rsid w:val="00E87E91"/>
    <w:rsid w:val="00E9166C"/>
    <w:rsid w:val="00E9239D"/>
    <w:rsid w:val="00E942BF"/>
    <w:rsid w:val="00E96FB0"/>
    <w:rsid w:val="00EA04BE"/>
    <w:rsid w:val="00EA0C33"/>
    <w:rsid w:val="00EA1095"/>
    <w:rsid w:val="00EA2657"/>
    <w:rsid w:val="00EA30BC"/>
    <w:rsid w:val="00EA468D"/>
    <w:rsid w:val="00EA588F"/>
    <w:rsid w:val="00EB0A62"/>
    <w:rsid w:val="00EB1F0D"/>
    <w:rsid w:val="00EB2455"/>
    <w:rsid w:val="00EB3003"/>
    <w:rsid w:val="00EB3257"/>
    <w:rsid w:val="00EB5DC0"/>
    <w:rsid w:val="00EB76E6"/>
    <w:rsid w:val="00EC010A"/>
    <w:rsid w:val="00EC0E23"/>
    <w:rsid w:val="00EC1277"/>
    <w:rsid w:val="00EC6776"/>
    <w:rsid w:val="00EC7066"/>
    <w:rsid w:val="00EC74A0"/>
    <w:rsid w:val="00EC7E6A"/>
    <w:rsid w:val="00ED04F7"/>
    <w:rsid w:val="00ED49E0"/>
    <w:rsid w:val="00ED56AF"/>
    <w:rsid w:val="00ED78AB"/>
    <w:rsid w:val="00EE0719"/>
    <w:rsid w:val="00EE27EB"/>
    <w:rsid w:val="00EE3877"/>
    <w:rsid w:val="00EE4A30"/>
    <w:rsid w:val="00EE604F"/>
    <w:rsid w:val="00EE6880"/>
    <w:rsid w:val="00EE7430"/>
    <w:rsid w:val="00EF004D"/>
    <w:rsid w:val="00EF06A4"/>
    <w:rsid w:val="00EF4466"/>
    <w:rsid w:val="00EF4B56"/>
    <w:rsid w:val="00EF4E36"/>
    <w:rsid w:val="00EF5B8F"/>
    <w:rsid w:val="00EF5DC6"/>
    <w:rsid w:val="00EF63A5"/>
    <w:rsid w:val="00EF6617"/>
    <w:rsid w:val="00EF6CC0"/>
    <w:rsid w:val="00EF793F"/>
    <w:rsid w:val="00F02F3A"/>
    <w:rsid w:val="00F03ABB"/>
    <w:rsid w:val="00F070A3"/>
    <w:rsid w:val="00F07EF6"/>
    <w:rsid w:val="00F10ED1"/>
    <w:rsid w:val="00F12495"/>
    <w:rsid w:val="00F12FFE"/>
    <w:rsid w:val="00F21909"/>
    <w:rsid w:val="00F22A18"/>
    <w:rsid w:val="00F22A8A"/>
    <w:rsid w:val="00F25E54"/>
    <w:rsid w:val="00F27090"/>
    <w:rsid w:val="00F27F82"/>
    <w:rsid w:val="00F30D5A"/>
    <w:rsid w:val="00F31553"/>
    <w:rsid w:val="00F40BDA"/>
    <w:rsid w:val="00F428BE"/>
    <w:rsid w:val="00F45120"/>
    <w:rsid w:val="00F46578"/>
    <w:rsid w:val="00F51E68"/>
    <w:rsid w:val="00F52F93"/>
    <w:rsid w:val="00F53DC2"/>
    <w:rsid w:val="00F53E2C"/>
    <w:rsid w:val="00F6345C"/>
    <w:rsid w:val="00F6579F"/>
    <w:rsid w:val="00F6634E"/>
    <w:rsid w:val="00F664F7"/>
    <w:rsid w:val="00F7225A"/>
    <w:rsid w:val="00F73EF5"/>
    <w:rsid w:val="00F8183B"/>
    <w:rsid w:val="00F83E3B"/>
    <w:rsid w:val="00F859D1"/>
    <w:rsid w:val="00F85B2F"/>
    <w:rsid w:val="00F92005"/>
    <w:rsid w:val="00F92758"/>
    <w:rsid w:val="00F95238"/>
    <w:rsid w:val="00FA0B98"/>
    <w:rsid w:val="00FA19F3"/>
    <w:rsid w:val="00FA2D8C"/>
    <w:rsid w:val="00FA31B2"/>
    <w:rsid w:val="00FB0754"/>
    <w:rsid w:val="00FB4FAB"/>
    <w:rsid w:val="00FB7120"/>
    <w:rsid w:val="00FC0BDB"/>
    <w:rsid w:val="00FC177E"/>
    <w:rsid w:val="00FC4768"/>
    <w:rsid w:val="00FC53BD"/>
    <w:rsid w:val="00FD4115"/>
    <w:rsid w:val="00FD4E01"/>
    <w:rsid w:val="00FD5C2F"/>
    <w:rsid w:val="00FD6520"/>
    <w:rsid w:val="00FD6CD0"/>
    <w:rsid w:val="00FD733E"/>
    <w:rsid w:val="00FE0263"/>
    <w:rsid w:val="00FF0F0B"/>
    <w:rsid w:val="00FF2538"/>
    <w:rsid w:val="00FF400B"/>
    <w:rsid w:val="0577EF73"/>
    <w:rsid w:val="06177FA0"/>
    <w:rsid w:val="0752F601"/>
    <w:rsid w:val="0F265AAE"/>
    <w:rsid w:val="127A050B"/>
    <w:rsid w:val="16DCBE25"/>
    <w:rsid w:val="1B50D6F2"/>
    <w:rsid w:val="24C991DD"/>
    <w:rsid w:val="267E3A5E"/>
    <w:rsid w:val="2772902E"/>
    <w:rsid w:val="2AA4B822"/>
    <w:rsid w:val="2DEE2CCB"/>
    <w:rsid w:val="31978132"/>
    <w:rsid w:val="322E67D8"/>
    <w:rsid w:val="34B50371"/>
    <w:rsid w:val="363D8F30"/>
    <w:rsid w:val="3AAB9EB4"/>
    <w:rsid w:val="3E68617A"/>
    <w:rsid w:val="43384E95"/>
    <w:rsid w:val="44FE695E"/>
    <w:rsid w:val="46CC5656"/>
    <w:rsid w:val="48DAE509"/>
    <w:rsid w:val="4A984D4C"/>
    <w:rsid w:val="4E31B775"/>
    <w:rsid w:val="4EB5E997"/>
    <w:rsid w:val="4F3DB011"/>
    <w:rsid w:val="514992B9"/>
    <w:rsid w:val="538A291D"/>
    <w:rsid w:val="54FAA23B"/>
    <w:rsid w:val="59ED6D3F"/>
    <w:rsid w:val="5CD6F6D2"/>
    <w:rsid w:val="5DCFEF3B"/>
    <w:rsid w:val="656ACAC4"/>
    <w:rsid w:val="66042AC1"/>
    <w:rsid w:val="69975004"/>
    <w:rsid w:val="6EFAE08E"/>
    <w:rsid w:val="7B4E2D5F"/>
    <w:rsid w:val="7E09F51E"/>
    <w:rsid w:val="7E67CA0E"/>
    <w:rsid w:val="7F4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4A90"/>
  <w15:chartTrackingRefBased/>
  <w15:docId w15:val="{E9DA8023-D6DC-4F70-A9F6-E7187728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6B6"/>
    <w:pPr>
      <w:ind w:left="720"/>
      <w:contextualSpacing/>
    </w:pPr>
  </w:style>
  <w:style w:type="paragraph" w:styleId="Revision">
    <w:name w:val="Revision"/>
    <w:hidden/>
    <w:uiPriority w:val="99"/>
    <w:semiHidden/>
    <w:rsid w:val="00867DE0"/>
  </w:style>
  <w:style w:type="character" w:styleId="CommentReference">
    <w:name w:val="annotation reference"/>
    <w:basedOn w:val="DefaultParagraphFont"/>
    <w:uiPriority w:val="99"/>
    <w:semiHidden/>
    <w:unhideWhenUsed/>
    <w:rsid w:val="008E4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F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F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FE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0B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BDB"/>
  </w:style>
  <w:style w:type="paragraph" w:styleId="Footer">
    <w:name w:val="footer"/>
    <w:basedOn w:val="Normal"/>
    <w:link w:val="FooterChar"/>
    <w:uiPriority w:val="99"/>
    <w:unhideWhenUsed/>
    <w:rsid w:val="00FC0B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BDB"/>
  </w:style>
  <w:style w:type="table" w:styleId="TableGrid">
    <w:name w:val="Table Grid"/>
    <w:basedOn w:val="TableNormal"/>
    <w:uiPriority w:val="39"/>
    <w:rsid w:val="00974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2E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2E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2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8A469-6265-C643-83F9-2220C73A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650</Words>
  <Characters>3624</Characters>
  <Application>Microsoft Office Word</Application>
  <DocSecurity>0</DocSecurity>
  <Lines>113</Lines>
  <Paragraphs>65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</dc:creator>
  <cp:keywords/>
  <dc:description/>
  <cp:lastModifiedBy>Kyle Leung</cp:lastModifiedBy>
  <cp:revision>42</cp:revision>
  <dcterms:created xsi:type="dcterms:W3CDTF">2023-08-03T05:02:00Z</dcterms:created>
  <dcterms:modified xsi:type="dcterms:W3CDTF">2023-08-04T09:36:00Z</dcterms:modified>
</cp:coreProperties>
</file>