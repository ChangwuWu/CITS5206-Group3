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04E707" w14:textId="62AB62DF" w:rsidR="00C875E7" w:rsidRPr="003E33D4" w:rsidRDefault="00E6334C" w:rsidP="00E6334C">
      <w:pPr>
        <w:ind w:left="360" w:hanging="360"/>
        <w:jc w:val="center"/>
        <w:rPr>
          <w:rFonts w:ascii="Times New Roman" w:hAnsi="Times New Roman" w:cs="Times New Roman"/>
          <w:b/>
          <w:bCs/>
          <w:sz w:val="28"/>
          <w:szCs w:val="28"/>
        </w:rPr>
      </w:pPr>
      <w:r w:rsidRPr="003E33D4">
        <w:rPr>
          <w:rFonts w:ascii="Times New Roman" w:hAnsi="Times New Roman" w:cs="Times New Roman"/>
          <w:b/>
          <w:bCs/>
          <w:sz w:val="28"/>
          <w:szCs w:val="28"/>
        </w:rPr>
        <w:t>Meeting Minutes</w:t>
      </w:r>
    </w:p>
    <w:p w14:paraId="2E128E8D" w14:textId="77777777" w:rsidR="00C875E7" w:rsidRDefault="00C875E7" w:rsidP="00E17B26">
      <w:pPr>
        <w:ind w:left="360" w:hanging="360"/>
        <w:jc w:val="both"/>
        <w:rPr>
          <w:rFonts w:ascii="Times New Roman" w:hAnsi="Times New Roman" w:cs="Times New Roman"/>
        </w:rPr>
      </w:pPr>
    </w:p>
    <w:p w14:paraId="186E8755" w14:textId="3462A599" w:rsidR="00011DEE" w:rsidRDefault="00011DEE" w:rsidP="00E17B26">
      <w:pPr>
        <w:ind w:left="360" w:hanging="360"/>
        <w:jc w:val="both"/>
        <w:rPr>
          <w:rFonts w:ascii="Times New Roman" w:hAnsi="Times New Roman" w:cs="Times New Roman"/>
        </w:rPr>
      </w:pPr>
      <w:r>
        <w:rPr>
          <w:rFonts w:ascii="Times New Roman" w:hAnsi="Times New Roman" w:cs="Times New Roman"/>
        </w:rPr>
        <w:t>Date:</w:t>
      </w:r>
      <w:r w:rsidR="00E70E9E">
        <w:rPr>
          <w:rFonts w:ascii="Times New Roman" w:hAnsi="Times New Roman" w:cs="Times New Roman"/>
        </w:rPr>
        <w:t xml:space="preserve"> </w:t>
      </w:r>
      <w:r w:rsidR="0010266A">
        <w:rPr>
          <w:rFonts w:ascii="Times New Roman" w:hAnsi="Times New Roman" w:cs="Times New Roman"/>
        </w:rPr>
        <w:t>8</w:t>
      </w:r>
      <w:r w:rsidR="00E70E9E">
        <w:rPr>
          <w:rFonts w:ascii="Times New Roman" w:hAnsi="Times New Roman" w:cs="Times New Roman"/>
        </w:rPr>
        <w:t xml:space="preserve"> Aug 2023</w:t>
      </w:r>
    </w:p>
    <w:p w14:paraId="5EFAFB37" w14:textId="77777777" w:rsidR="00011DEE" w:rsidRDefault="00011DEE" w:rsidP="00E17B26">
      <w:pPr>
        <w:ind w:left="360" w:hanging="360"/>
        <w:jc w:val="both"/>
        <w:rPr>
          <w:rFonts w:ascii="Times New Roman" w:hAnsi="Times New Roman" w:cs="Times New Roman"/>
        </w:rPr>
      </w:pPr>
    </w:p>
    <w:p w14:paraId="3ACB07DA" w14:textId="2343DBD7" w:rsidR="00011DEE" w:rsidRPr="00EF06A4" w:rsidRDefault="00011DEE" w:rsidP="00E17B26">
      <w:pPr>
        <w:ind w:left="360" w:hanging="360"/>
        <w:jc w:val="both"/>
        <w:rPr>
          <w:rFonts w:ascii="Times New Roman" w:hAnsi="Times New Roman" w:cs="Times New Roman"/>
        </w:rPr>
      </w:pPr>
      <w:r>
        <w:rPr>
          <w:rFonts w:ascii="Times New Roman" w:hAnsi="Times New Roman" w:cs="Times New Roman"/>
        </w:rPr>
        <w:t>Time:</w:t>
      </w:r>
      <w:r w:rsidR="00E70E9E">
        <w:rPr>
          <w:rFonts w:ascii="Times New Roman" w:hAnsi="Times New Roman" w:cs="Times New Roman"/>
        </w:rPr>
        <w:t xml:space="preserve"> </w:t>
      </w:r>
      <w:r w:rsidR="00052D00">
        <w:rPr>
          <w:rFonts w:ascii="Times New Roman" w:hAnsi="Times New Roman" w:cs="Times New Roman"/>
        </w:rPr>
        <w:t>5</w:t>
      </w:r>
      <w:r w:rsidR="00390968">
        <w:rPr>
          <w:rFonts w:ascii="Times New Roman" w:hAnsi="Times New Roman" w:cs="Times New Roman"/>
        </w:rPr>
        <w:t>:00 pm</w:t>
      </w:r>
      <w:r w:rsidR="00E70E9E">
        <w:rPr>
          <w:rFonts w:ascii="Times New Roman" w:hAnsi="Times New Roman" w:cs="Times New Roman"/>
        </w:rPr>
        <w:t xml:space="preserve"> – </w:t>
      </w:r>
      <w:r w:rsidR="00052D00">
        <w:rPr>
          <w:rFonts w:ascii="Times New Roman" w:hAnsi="Times New Roman" w:cs="Times New Roman"/>
        </w:rPr>
        <w:t>7</w:t>
      </w:r>
      <w:r w:rsidR="00390968">
        <w:rPr>
          <w:rFonts w:ascii="Times New Roman" w:hAnsi="Times New Roman" w:cs="Times New Roman"/>
        </w:rPr>
        <w:t>:00 pm</w:t>
      </w:r>
    </w:p>
    <w:p w14:paraId="367DD90C" w14:textId="4BEC5842" w:rsidR="00D34C98" w:rsidRDefault="00D34C98" w:rsidP="00E6334C">
      <w:pPr>
        <w:jc w:val="both"/>
        <w:rPr>
          <w:rFonts w:ascii="Times New Roman" w:hAnsi="Times New Roman" w:cs="Times New Roman"/>
        </w:rPr>
      </w:pPr>
    </w:p>
    <w:p w14:paraId="19BFEAA1" w14:textId="170A63F0" w:rsidR="00011DEE" w:rsidRDefault="00011DEE" w:rsidP="00E6334C">
      <w:pPr>
        <w:jc w:val="both"/>
        <w:rPr>
          <w:rFonts w:ascii="Times New Roman" w:hAnsi="Times New Roman" w:cs="Times New Roman"/>
        </w:rPr>
      </w:pPr>
      <w:r>
        <w:rPr>
          <w:rFonts w:ascii="Times New Roman" w:hAnsi="Times New Roman" w:cs="Times New Roman"/>
        </w:rPr>
        <w:t>Venue:</w:t>
      </w:r>
      <w:r w:rsidR="00A420E3">
        <w:rPr>
          <w:rFonts w:ascii="Times New Roman" w:hAnsi="Times New Roman" w:cs="Times New Roman"/>
        </w:rPr>
        <w:t xml:space="preserve"> </w:t>
      </w:r>
      <w:r w:rsidR="00052D00" w:rsidRPr="00052D00">
        <w:rPr>
          <w:rFonts w:ascii="Times New Roman" w:hAnsi="Times New Roman" w:cs="Times New Roman"/>
        </w:rPr>
        <w:t>EZONENTH: [202A] Meeting Pod</w:t>
      </w:r>
      <w:r w:rsidR="00052D00">
        <w:rPr>
          <w:rFonts w:ascii="Times New Roman" w:hAnsi="Times New Roman" w:cs="Times New Roman"/>
        </w:rPr>
        <w:t xml:space="preserve"> </w:t>
      </w:r>
      <w:r w:rsidR="00361168">
        <w:rPr>
          <w:rFonts w:ascii="Times New Roman" w:hAnsi="Times New Roman" w:cs="Times New Roman"/>
        </w:rPr>
        <w:t xml:space="preserve">/ </w:t>
      </w:r>
      <w:r w:rsidR="00052D00">
        <w:rPr>
          <w:rFonts w:ascii="Times New Roman" w:hAnsi="Times New Roman" w:cs="Times New Roman"/>
        </w:rPr>
        <w:t>MS Teams</w:t>
      </w:r>
    </w:p>
    <w:p w14:paraId="70324F46" w14:textId="77777777" w:rsidR="00011DEE" w:rsidRDefault="00011DEE" w:rsidP="00E6334C">
      <w:pPr>
        <w:jc w:val="both"/>
        <w:rPr>
          <w:rFonts w:ascii="Times New Roman" w:hAnsi="Times New Roman" w:cs="Times New Roman"/>
        </w:rPr>
      </w:pPr>
    </w:p>
    <w:p w14:paraId="6C245899" w14:textId="02CAC0A3" w:rsidR="00011DEE" w:rsidRDefault="00011DEE" w:rsidP="00E6334C">
      <w:pPr>
        <w:jc w:val="both"/>
        <w:rPr>
          <w:rFonts w:ascii="Times New Roman" w:hAnsi="Times New Roman" w:cs="Times New Roman"/>
        </w:rPr>
      </w:pPr>
      <w:r>
        <w:rPr>
          <w:rFonts w:ascii="Times New Roman" w:hAnsi="Times New Roman" w:cs="Times New Roman"/>
        </w:rPr>
        <w:t>Attendance:</w:t>
      </w:r>
    </w:p>
    <w:p w14:paraId="1B4658A0" w14:textId="77777777" w:rsidR="00011DEE" w:rsidRDefault="00011DEE" w:rsidP="00E6334C">
      <w:pPr>
        <w:jc w:val="both"/>
        <w:rPr>
          <w:rFonts w:ascii="Times New Roman" w:hAnsi="Times New Roman" w:cs="Times New Roman"/>
        </w:rPr>
      </w:pPr>
    </w:p>
    <w:tbl>
      <w:tblPr>
        <w:tblStyle w:val="TableGrid"/>
        <w:tblW w:w="9634" w:type="dxa"/>
        <w:tblLook w:val="04A0" w:firstRow="1" w:lastRow="0" w:firstColumn="1" w:lastColumn="0" w:noHBand="0" w:noVBand="1"/>
      </w:tblPr>
      <w:tblGrid>
        <w:gridCol w:w="2405"/>
        <w:gridCol w:w="7229"/>
      </w:tblGrid>
      <w:tr w:rsidR="00827606" w14:paraId="6E75A733" w14:textId="77777777" w:rsidTr="5F76219A">
        <w:tc>
          <w:tcPr>
            <w:tcW w:w="2405" w:type="dxa"/>
          </w:tcPr>
          <w:p w14:paraId="4647EE0A" w14:textId="22A84E04" w:rsidR="00827606" w:rsidRDefault="774B05E7" w:rsidP="00E6334C">
            <w:pPr>
              <w:jc w:val="both"/>
              <w:rPr>
                <w:rFonts w:ascii="Times New Roman" w:hAnsi="Times New Roman" w:cs="Times New Roman"/>
              </w:rPr>
            </w:pPr>
            <w:r w:rsidRPr="5F76219A">
              <w:rPr>
                <w:rFonts w:ascii="Times New Roman" w:hAnsi="Times New Roman" w:cs="Times New Roman"/>
              </w:rPr>
              <w:t>Chairperson</w:t>
            </w:r>
            <w:r w:rsidR="4002D2F4" w:rsidRPr="5F76219A">
              <w:rPr>
                <w:rFonts w:ascii="Times New Roman" w:hAnsi="Times New Roman" w:cs="Times New Roman"/>
              </w:rPr>
              <w:t>:</w:t>
            </w:r>
          </w:p>
        </w:tc>
        <w:tc>
          <w:tcPr>
            <w:tcW w:w="7229" w:type="dxa"/>
          </w:tcPr>
          <w:p w14:paraId="5083E1AE" w14:textId="4B92F31F" w:rsidR="00827606" w:rsidRDefault="0010266A" w:rsidP="00E6334C">
            <w:pPr>
              <w:jc w:val="both"/>
              <w:rPr>
                <w:rFonts w:ascii="Times New Roman" w:hAnsi="Times New Roman" w:cs="Times New Roman"/>
              </w:rPr>
            </w:pPr>
            <w:r>
              <w:rPr>
                <w:rFonts w:ascii="Times New Roman" w:hAnsi="Times New Roman" w:cs="Times New Roman"/>
              </w:rPr>
              <w:t>Michael Wang</w:t>
            </w:r>
          </w:p>
        </w:tc>
      </w:tr>
      <w:tr w:rsidR="00827606" w14:paraId="7F27ADA4" w14:textId="77777777" w:rsidTr="5F76219A">
        <w:tc>
          <w:tcPr>
            <w:tcW w:w="2405" w:type="dxa"/>
          </w:tcPr>
          <w:p w14:paraId="2A0F664A" w14:textId="3A3D5F0D" w:rsidR="00827606" w:rsidRDefault="00314961" w:rsidP="00E6334C">
            <w:pPr>
              <w:jc w:val="both"/>
              <w:rPr>
                <w:rFonts w:ascii="Times New Roman" w:hAnsi="Times New Roman" w:cs="Times New Roman"/>
              </w:rPr>
            </w:pPr>
            <w:r>
              <w:rPr>
                <w:rFonts w:ascii="Times New Roman" w:hAnsi="Times New Roman" w:cs="Times New Roman"/>
              </w:rPr>
              <w:t xml:space="preserve">Project </w:t>
            </w:r>
            <w:r w:rsidR="00827606" w:rsidRPr="00827606">
              <w:rPr>
                <w:rFonts w:ascii="Times New Roman" w:hAnsi="Times New Roman" w:cs="Times New Roman"/>
              </w:rPr>
              <w:t>member</w:t>
            </w:r>
            <w:r w:rsidR="00CD6977">
              <w:rPr>
                <w:rFonts w:ascii="Times New Roman" w:hAnsi="Times New Roman" w:cs="Times New Roman"/>
              </w:rPr>
              <w:t>(s)</w:t>
            </w:r>
            <w:r w:rsidR="00827606" w:rsidRPr="00827606">
              <w:rPr>
                <w:rFonts w:ascii="Times New Roman" w:hAnsi="Times New Roman" w:cs="Times New Roman"/>
              </w:rPr>
              <w:t>:</w:t>
            </w:r>
          </w:p>
        </w:tc>
        <w:tc>
          <w:tcPr>
            <w:tcW w:w="7229" w:type="dxa"/>
          </w:tcPr>
          <w:p w14:paraId="351172F2" w14:textId="58035DC0" w:rsidR="0005240C" w:rsidRPr="0005240C" w:rsidRDefault="0005240C" w:rsidP="0005240C">
            <w:pPr>
              <w:jc w:val="both"/>
              <w:rPr>
                <w:rFonts w:ascii="Times New Roman" w:hAnsi="Times New Roman" w:cs="Times New Roman"/>
              </w:rPr>
            </w:pPr>
            <w:proofErr w:type="spellStart"/>
            <w:r w:rsidRPr="0005240C">
              <w:rPr>
                <w:rFonts w:ascii="Times New Roman" w:hAnsi="Times New Roman" w:cs="Times New Roman"/>
              </w:rPr>
              <w:t>Changwu</w:t>
            </w:r>
            <w:proofErr w:type="spellEnd"/>
            <w:r w:rsidRPr="0005240C">
              <w:rPr>
                <w:rFonts w:ascii="Times New Roman" w:hAnsi="Times New Roman" w:cs="Times New Roman"/>
              </w:rPr>
              <w:t xml:space="preserve"> Wu</w:t>
            </w:r>
          </w:p>
          <w:p w14:paraId="79736E6D" w14:textId="38348FF0" w:rsidR="0005240C" w:rsidRPr="0005240C" w:rsidRDefault="1DD49676" w:rsidP="0005240C">
            <w:pPr>
              <w:jc w:val="both"/>
              <w:rPr>
                <w:rFonts w:ascii="Times New Roman" w:hAnsi="Times New Roman" w:cs="Times New Roman"/>
              </w:rPr>
            </w:pPr>
            <w:r w:rsidRPr="5F76219A">
              <w:rPr>
                <w:rFonts w:ascii="Times New Roman" w:hAnsi="Times New Roman" w:cs="Times New Roman"/>
              </w:rPr>
              <w:t>Warren Wang</w:t>
            </w:r>
            <w:r w:rsidR="6EDF07E5" w:rsidRPr="5F76219A">
              <w:rPr>
                <w:rFonts w:ascii="Times New Roman" w:hAnsi="Times New Roman" w:cs="Times New Roman"/>
              </w:rPr>
              <w:t xml:space="preserve"> </w:t>
            </w:r>
            <w:ins w:id="0" w:author="Yinyin Wu" w:date="2023-08-08T22:22:00Z">
              <w:r w:rsidR="00BA0930">
                <w:rPr>
                  <w:rFonts w:ascii="Times New Roman" w:hAnsi="Times New Roman" w:cs="Times New Roman"/>
                </w:rPr>
                <w:t>(</w:t>
              </w:r>
              <w:r w:rsidR="00EF24A3">
                <w:rPr>
                  <w:rFonts w:ascii="Times New Roman" w:hAnsi="Times New Roman" w:cs="Times New Roman"/>
                </w:rPr>
                <w:t>via Teams)</w:t>
              </w:r>
            </w:ins>
          </w:p>
          <w:p w14:paraId="0CB12FE7" w14:textId="77777777" w:rsidR="00827606" w:rsidRDefault="0005240C" w:rsidP="0005240C">
            <w:pPr>
              <w:jc w:val="both"/>
              <w:rPr>
                <w:rFonts w:ascii="Times New Roman" w:hAnsi="Times New Roman" w:cs="Times New Roman"/>
              </w:rPr>
            </w:pPr>
            <w:r w:rsidRPr="0005240C">
              <w:rPr>
                <w:rFonts w:ascii="Times New Roman" w:hAnsi="Times New Roman" w:cs="Times New Roman"/>
              </w:rPr>
              <w:t>Wendy Wang</w:t>
            </w:r>
          </w:p>
          <w:p w14:paraId="2BD40099" w14:textId="05F10110" w:rsidR="003036DC" w:rsidRDefault="003036DC" w:rsidP="0005240C">
            <w:pPr>
              <w:jc w:val="both"/>
              <w:rPr>
                <w:rFonts w:ascii="Times New Roman" w:hAnsi="Times New Roman" w:cs="Times New Roman"/>
              </w:rPr>
            </w:pPr>
            <w:r w:rsidRPr="003036DC">
              <w:rPr>
                <w:rFonts w:ascii="Times New Roman" w:hAnsi="Times New Roman" w:cs="Times New Roman"/>
              </w:rPr>
              <w:t>Kyle Leung</w:t>
            </w:r>
          </w:p>
        </w:tc>
      </w:tr>
      <w:tr w:rsidR="00314961" w14:paraId="1DBAB07B" w14:textId="77777777" w:rsidTr="5F76219A">
        <w:tc>
          <w:tcPr>
            <w:tcW w:w="2405" w:type="dxa"/>
          </w:tcPr>
          <w:p w14:paraId="6F4B0E01" w14:textId="2CADF4B6" w:rsidR="00314961" w:rsidRDefault="00314961" w:rsidP="00E6334C">
            <w:pPr>
              <w:jc w:val="both"/>
              <w:rPr>
                <w:rFonts w:ascii="Times New Roman" w:hAnsi="Times New Roman" w:cs="Times New Roman"/>
              </w:rPr>
            </w:pPr>
            <w:r>
              <w:rPr>
                <w:rFonts w:ascii="Times New Roman" w:hAnsi="Times New Roman" w:cs="Times New Roman"/>
              </w:rPr>
              <w:t>Stakeholder(s):</w:t>
            </w:r>
          </w:p>
        </w:tc>
        <w:tc>
          <w:tcPr>
            <w:tcW w:w="7229" w:type="dxa"/>
          </w:tcPr>
          <w:p w14:paraId="2D652EA1" w14:textId="03A5FBC9" w:rsidR="00314961" w:rsidRDefault="004822EA" w:rsidP="00E6334C">
            <w:pPr>
              <w:jc w:val="both"/>
              <w:rPr>
                <w:rFonts w:ascii="Times New Roman" w:hAnsi="Times New Roman" w:cs="Times New Roman"/>
              </w:rPr>
            </w:pPr>
            <w:r>
              <w:rPr>
                <w:rFonts w:ascii="Times New Roman" w:hAnsi="Times New Roman" w:cs="Times New Roman"/>
              </w:rPr>
              <w:t>N/A</w:t>
            </w:r>
          </w:p>
        </w:tc>
      </w:tr>
      <w:tr w:rsidR="000C64E3" w14:paraId="72C3EBA9" w14:textId="77777777" w:rsidTr="5F76219A">
        <w:tc>
          <w:tcPr>
            <w:tcW w:w="2405" w:type="dxa"/>
          </w:tcPr>
          <w:p w14:paraId="1C26FA0A" w14:textId="19DB74D5" w:rsidR="000C64E3" w:rsidRDefault="000C64E3" w:rsidP="00E6334C">
            <w:pPr>
              <w:jc w:val="both"/>
              <w:rPr>
                <w:rFonts w:ascii="Times New Roman" w:hAnsi="Times New Roman" w:cs="Times New Roman"/>
              </w:rPr>
            </w:pPr>
            <w:r w:rsidRPr="000C64E3">
              <w:rPr>
                <w:rFonts w:ascii="Times New Roman" w:hAnsi="Times New Roman" w:cs="Times New Roman"/>
              </w:rPr>
              <w:t>Secretary:</w:t>
            </w:r>
          </w:p>
        </w:tc>
        <w:tc>
          <w:tcPr>
            <w:tcW w:w="7229" w:type="dxa"/>
          </w:tcPr>
          <w:p w14:paraId="1E530A6E" w14:textId="605C6935" w:rsidR="000C64E3" w:rsidRDefault="6090B73C" w:rsidP="5F76219A">
            <w:pPr>
              <w:spacing w:line="259" w:lineRule="auto"/>
              <w:jc w:val="both"/>
            </w:pPr>
            <w:proofErr w:type="spellStart"/>
            <w:r w:rsidRPr="5F76219A">
              <w:rPr>
                <w:rFonts w:ascii="Times New Roman" w:hAnsi="Times New Roman" w:cs="Times New Roman"/>
              </w:rPr>
              <w:t>Yinyin</w:t>
            </w:r>
            <w:proofErr w:type="spellEnd"/>
            <w:r w:rsidRPr="5F76219A">
              <w:rPr>
                <w:rFonts w:ascii="Times New Roman" w:hAnsi="Times New Roman" w:cs="Times New Roman"/>
              </w:rPr>
              <w:t xml:space="preserve"> Wu</w:t>
            </w:r>
          </w:p>
        </w:tc>
      </w:tr>
    </w:tbl>
    <w:p w14:paraId="0ADA5B69" w14:textId="77777777" w:rsidR="00576624" w:rsidRPr="00EF06A4" w:rsidRDefault="00576624" w:rsidP="00E6334C">
      <w:pPr>
        <w:jc w:val="both"/>
        <w:rPr>
          <w:rFonts w:ascii="Times New Roman" w:hAnsi="Times New Roman" w:cs="Times New Roman"/>
        </w:rPr>
      </w:pPr>
    </w:p>
    <w:p w14:paraId="4C936B6F" w14:textId="6004DBA6" w:rsidR="00576624" w:rsidRPr="00080522" w:rsidRDefault="00956E41" w:rsidP="00E6334C">
      <w:pPr>
        <w:jc w:val="both"/>
        <w:rPr>
          <w:rFonts w:ascii="Times New Roman" w:hAnsi="Times New Roman" w:cs="Times New Roman"/>
          <w:b/>
          <w:bCs/>
        </w:rPr>
      </w:pPr>
      <w:r w:rsidRPr="00080522">
        <w:rPr>
          <w:rFonts w:ascii="Times New Roman" w:hAnsi="Times New Roman" w:cs="Times New Roman"/>
          <w:b/>
          <w:bCs/>
        </w:rPr>
        <w:t>Summary of Discussion</w:t>
      </w:r>
    </w:p>
    <w:p w14:paraId="746B2DDD" w14:textId="77777777" w:rsidR="00956E41" w:rsidRDefault="00956E41" w:rsidP="00E6334C">
      <w:pPr>
        <w:jc w:val="both"/>
        <w:rPr>
          <w:rFonts w:ascii="Times New Roman" w:hAnsi="Times New Roman" w:cs="Times New Roman"/>
        </w:rPr>
      </w:pPr>
    </w:p>
    <w:tbl>
      <w:tblPr>
        <w:tblStyle w:val="TableGrid"/>
        <w:tblW w:w="5000" w:type="pct"/>
        <w:tblLook w:val="04A0" w:firstRow="1" w:lastRow="0" w:firstColumn="1" w:lastColumn="0" w:noHBand="0" w:noVBand="1"/>
      </w:tblPr>
      <w:tblGrid>
        <w:gridCol w:w="2369"/>
        <w:gridCol w:w="4856"/>
        <w:gridCol w:w="2403"/>
      </w:tblGrid>
      <w:tr w:rsidR="00E83F69" w14:paraId="1E105B74" w14:textId="77777777" w:rsidTr="00B77166">
        <w:tc>
          <w:tcPr>
            <w:tcW w:w="1230" w:type="pct"/>
          </w:tcPr>
          <w:p w14:paraId="53A0B5F1" w14:textId="20EB56D5" w:rsidR="007A3F92" w:rsidRPr="00544786" w:rsidRDefault="007A3F92" w:rsidP="00544786">
            <w:pPr>
              <w:jc w:val="center"/>
              <w:rPr>
                <w:rFonts w:ascii="Times New Roman" w:hAnsi="Times New Roman" w:cs="Times New Roman"/>
                <w:b/>
                <w:bCs/>
                <w:lang w:val="en-US" w:eastAsia="zh-TW"/>
              </w:rPr>
            </w:pPr>
            <w:r>
              <w:rPr>
                <w:rFonts w:ascii="Times New Roman" w:hAnsi="Times New Roman" w:cs="Times New Roman"/>
                <w:b/>
                <w:bCs/>
                <w:lang w:val="en-US" w:eastAsia="zh-TW"/>
              </w:rPr>
              <w:t>Agenda</w:t>
            </w:r>
            <w:r w:rsidRPr="00544786">
              <w:rPr>
                <w:rFonts w:ascii="Times New Roman" w:hAnsi="Times New Roman" w:cs="Times New Roman"/>
                <w:b/>
                <w:bCs/>
                <w:lang w:val="en-US" w:eastAsia="zh-TW"/>
              </w:rPr>
              <w:t xml:space="preserve"> Item</w:t>
            </w:r>
          </w:p>
        </w:tc>
        <w:tc>
          <w:tcPr>
            <w:tcW w:w="2522" w:type="pct"/>
          </w:tcPr>
          <w:p w14:paraId="0331B19F" w14:textId="401764F0" w:rsidR="007A3F92" w:rsidRPr="00544786" w:rsidRDefault="00CD5F46" w:rsidP="00544786">
            <w:pPr>
              <w:jc w:val="center"/>
              <w:rPr>
                <w:rFonts w:ascii="Times New Roman" w:hAnsi="Times New Roman" w:cs="Times New Roman"/>
                <w:b/>
                <w:bCs/>
                <w:lang w:val="en-US" w:eastAsia="zh-TW"/>
              </w:rPr>
            </w:pPr>
            <w:r>
              <w:rPr>
                <w:rFonts w:ascii="Times New Roman" w:hAnsi="Times New Roman" w:cs="Times New Roman"/>
                <w:b/>
                <w:bCs/>
                <w:lang w:val="en-US" w:eastAsia="zh-TW"/>
              </w:rPr>
              <w:t>Discussion Details</w:t>
            </w:r>
          </w:p>
        </w:tc>
        <w:tc>
          <w:tcPr>
            <w:tcW w:w="1248" w:type="pct"/>
          </w:tcPr>
          <w:p w14:paraId="5770D10A" w14:textId="6C07D2DF" w:rsidR="007A3F92" w:rsidRPr="00544786" w:rsidRDefault="007A3F92" w:rsidP="00544786">
            <w:pPr>
              <w:jc w:val="center"/>
              <w:rPr>
                <w:rFonts w:ascii="Times New Roman" w:hAnsi="Times New Roman" w:cs="Times New Roman"/>
                <w:b/>
                <w:bCs/>
                <w:lang w:val="en-US" w:eastAsia="zh-TW"/>
              </w:rPr>
            </w:pPr>
            <w:r w:rsidRPr="00544786">
              <w:rPr>
                <w:rFonts w:ascii="Times New Roman" w:hAnsi="Times New Roman" w:cs="Times New Roman"/>
                <w:b/>
                <w:bCs/>
                <w:lang w:val="en-US" w:eastAsia="zh-TW"/>
              </w:rPr>
              <w:t>Follow-up Action(s)</w:t>
            </w:r>
          </w:p>
        </w:tc>
      </w:tr>
      <w:tr w:rsidR="00E83F69" w:rsidDel="00092405" w14:paraId="0E52EDB8" w14:textId="77777777" w:rsidTr="00B77166">
        <w:trPr>
          <w:del w:id="1" w:author="Yinyin Wu" w:date="2023-08-08T17:11:00Z"/>
        </w:trPr>
        <w:tc>
          <w:tcPr>
            <w:tcW w:w="1230" w:type="pct"/>
          </w:tcPr>
          <w:p w14:paraId="50D0A254" w14:textId="01324316" w:rsidR="00F06C91" w:rsidDel="00092405" w:rsidRDefault="00F06C91" w:rsidP="00F070A3">
            <w:pPr>
              <w:pStyle w:val="ListParagraph"/>
              <w:numPr>
                <w:ilvl w:val="0"/>
                <w:numId w:val="8"/>
              </w:numPr>
              <w:ind w:left="312"/>
              <w:rPr>
                <w:del w:id="2" w:author="Yinyin Wu" w:date="2023-08-08T17:11:00Z"/>
                <w:rFonts w:ascii="Times New Roman" w:hAnsi="Times New Roman" w:cs="Times New Roman"/>
                <w:lang w:val="en-US" w:eastAsia="zh-TW"/>
              </w:rPr>
            </w:pPr>
            <w:del w:id="3" w:author="Yinyin Wu" w:date="2023-08-08T17:11:00Z">
              <w:r w:rsidDel="00092405">
                <w:rPr>
                  <w:rFonts w:ascii="Times New Roman" w:hAnsi="Times New Roman" w:cs="Times New Roman"/>
                  <w:lang w:val="en-US" w:eastAsia="zh-TW"/>
                </w:rPr>
                <w:delText>Acknowledgment</w:delText>
              </w:r>
            </w:del>
          </w:p>
        </w:tc>
        <w:tc>
          <w:tcPr>
            <w:tcW w:w="2522" w:type="pct"/>
          </w:tcPr>
          <w:p w14:paraId="6EF04A6D" w14:textId="7566DD22" w:rsidR="00F06C91" w:rsidRPr="00347EC5" w:rsidDel="00092405" w:rsidRDefault="00C7633E" w:rsidP="00F06C91">
            <w:pPr>
              <w:rPr>
                <w:del w:id="4" w:author="Yinyin Wu" w:date="2023-08-08T17:11:00Z"/>
                <w:rFonts w:ascii="Times New Roman" w:hAnsi="Times New Roman" w:cs="Times New Roman"/>
              </w:rPr>
            </w:pPr>
            <w:del w:id="5" w:author="Yinyin Wu" w:date="2023-08-08T17:11:00Z">
              <w:r w:rsidRPr="00347EC5" w:rsidDel="00092405">
                <w:rPr>
                  <w:rFonts w:ascii="Times New Roman" w:hAnsi="Times New Roman" w:cs="Times New Roman"/>
                  <w:highlight w:val="yellow"/>
                </w:rPr>
                <w:delText>[What’s this for?]</w:delText>
              </w:r>
            </w:del>
          </w:p>
        </w:tc>
        <w:tc>
          <w:tcPr>
            <w:tcW w:w="1245" w:type="pct"/>
          </w:tcPr>
          <w:p w14:paraId="1364369B" w14:textId="77777777" w:rsidR="00F06C91" w:rsidRPr="00347EC5" w:rsidDel="00092405" w:rsidRDefault="00F06C91" w:rsidP="0010266A">
            <w:pPr>
              <w:rPr>
                <w:del w:id="6" w:author="Yinyin Wu" w:date="2023-08-08T17:11:00Z"/>
                <w:rFonts w:ascii="Times New Roman" w:hAnsi="Times New Roman" w:cs="Times New Roman"/>
              </w:rPr>
            </w:pPr>
          </w:p>
        </w:tc>
      </w:tr>
      <w:tr w:rsidR="00E83F69" w14:paraId="0EA0E2D3" w14:textId="77777777" w:rsidTr="00B77166">
        <w:tc>
          <w:tcPr>
            <w:tcW w:w="1230" w:type="pct"/>
          </w:tcPr>
          <w:p w14:paraId="3627A2C6" w14:textId="65918E45" w:rsidR="00F06C91" w:rsidRPr="00692857" w:rsidRDefault="00F06C91" w:rsidP="00F070A3">
            <w:pPr>
              <w:pStyle w:val="ListParagraph"/>
              <w:numPr>
                <w:ilvl w:val="0"/>
                <w:numId w:val="8"/>
              </w:numPr>
              <w:ind w:left="312"/>
              <w:rPr>
                <w:rFonts w:ascii="Times New Roman" w:hAnsi="Times New Roman" w:cs="Times New Roman"/>
                <w:lang w:val="en-US" w:eastAsia="zh-TW"/>
              </w:rPr>
            </w:pPr>
            <w:r>
              <w:rPr>
                <w:rFonts w:ascii="Times New Roman" w:hAnsi="Times New Roman" w:cs="Times New Roman"/>
                <w:lang w:val="en-US" w:eastAsia="zh-TW"/>
              </w:rPr>
              <w:t>Action items from last week</w:t>
            </w:r>
          </w:p>
        </w:tc>
        <w:tc>
          <w:tcPr>
            <w:tcW w:w="2522" w:type="pct"/>
          </w:tcPr>
          <w:p w14:paraId="0E594765" w14:textId="3565D0BE" w:rsidR="00EE1A07" w:rsidRPr="00347EC5" w:rsidDel="00EF24A3" w:rsidRDefault="00EE1A07" w:rsidP="00347EC5">
            <w:pPr>
              <w:rPr>
                <w:del w:id="7" w:author="Yinyin Wu" w:date="2023-08-08T22:23:00Z"/>
                <w:rFonts w:ascii="Times New Roman" w:hAnsi="Times New Roman" w:cs="Times New Roman"/>
              </w:rPr>
            </w:pPr>
            <w:del w:id="8" w:author="Yinyin Wu" w:date="2023-08-08T22:23:00Z">
              <w:r w:rsidRPr="00B77166" w:rsidDel="00EF24A3">
                <w:rPr>
                  <w:rFonts w:ascii="Times New Roman" w:hAnsi="Times New Roman" w:cs="Times New Roman"/>
                  <w:rPrChange w:id="9" w:author="Yinyin Wu" w:date="2023-08-10T10:11:00Z">
                    <w:rPr>
                      <w:rFonts w:ascii="Times New Roman" w:hAnsi="Times New Roman" w:cs="Times New Roman"/>
                      <w:highlight w:val="yellow"/>
                    </w:rPr>
                  </w:rPrChange>
                </w:rPr>
                <w:delText>[</w:delText>
              </w:r>
              <w:r w:rsidR="00410796" w:rsidRPr="00B77166" w:rsidDel="00EF24A3">
                <w:rPr>
                  <w:rFonts w:ascii="Times New Roman" w:hAnsi="Times New Roman" w:cs="Times New Roman"/>
                  <w:rPrChange w:id="10" w:author="Yinyin Wu" w:date="2023-08-10T10:11:00Z">
                    <w:rPr>
                      <w:rFonts w:ascii="Times New Roman" w:hAnsi="Times New Roman" w:cs="Times New Roman"/>
                      <w:highlight w:val="yellow"/>
                    </w:rPr>
                  </w:rPrChange>
                </w:rPr>
                <w:delText>Also</w:delText>
              </w:r>
              <w:r w:rsidRPr="00B77166" w:rsidDel="00EF24A3">
                <w:rPr>
                  <w:rFonts w:ascii="Times New Roman" w:hAnsi="Times New Roman" w:cs="Times New Roman"/>
                  <w:rPrChange w:id="11" w:author="Yinyin Wu" w:date="2023-08-10T10:11:00Z">
                    <w:rPr>
                      <w:rFonts w:ascii="Times New Roman" w:hAnsi="Times New Roman" w:cs="Times New Roman"/>
                      <w:highlight w:val="yellow"/>
                    </w:rPr>
                  </w:rPrChange>
                </w:rPr>
                <w:delText xml:space="preserve"> </w:delText>
              </w:r>
              <w:r w:rsidR="00FC165A" w:rsidRPr="00B77166" w:rsidDel="00EF24A3">
                <w:rPr>
                  <w:rFonts w:ascii="Times New Roman" w:hAnsi="Times New Roman" w:cs="Times New Roman"/>
                  <w:rPrChange w:id="12" w:author="Yinyin Wu" w:date="2023-08-10T10:11:00Z">
                    <w:rPr>
                      <w:rFonts w:ascii="Times New Roman" w:hAnsi="Times New Roman" w:cs="Times New Roman"/>
                      <w:highlight w:val="yellow"/>
                    </w:rPr>
                  </w:rPrChange>
                </w:rPr>
                <w:delText>refer to Trello for the latest progress]</w:delText>
              </w:r>
            </w:del>
          </w:p>
          <w:p w14:paraId="5F89D3C3" w14:textId="0B124B11" w:rsidR="00F06C91" w:rsidRPr="00347EC5" w:rsidRDefault="00F06C91" w:rsidP="00347EC5">
            <w:pPr>
              <w:pStyle w:val="ListParagraph"/>
              <w:numPr>
                <w:ilvl w:val="0"/>
                <w:numId w:val="27"/>
              </w:numPr>
              <w:ind w:left="354"/>
              <w:rPr>
                <w:rFonts w:ascii="Times New Roman" w:hAnsi="Times New Roman" w:cs="Times New Roman"/>
              </w:rPr>
            </w:pPr>
            <w:r w:rsidRPr="00347EC5">
              <w:rPr>
                <w:rFonts w:ascii="Times New Roman" w:hAnsi="Times New Roman" w:cs="Times New Roman"/>
              </w:rPr>
              <w:t xml:space="preserve">Kyle – finalise and share </w:t>
            </w:r>
            <w:proofErr w:type="spellStart"/>
            <w:r w:rsidRPr="00347EC5">
              <w:rPr>
                <w:rFonts w:ascii="Times New Roman" w:hAnsi="Times New Roman" w:cs="Times New Roman"/>
              </w:rPr>
              <w:t>CoC</w:t>
            </w:r>
            <w:proofErr w:type="spellEnd"/>
            <w:r w:rsidRPr="00347EC5">
              <w:rPr>
                <w:rFonts w:ascii="Times New Roman" w:hAnsi="Times New Roman" w:cs="Times New Roman"/>
              </w:rPr>
              <w:t xml:space="preserve"> among members for implementation, save it on GitHub for sharing with the Client and UC</w:t>
            </w:r>
          </w:p>
          <w:p w14:paraId="5AAEBAF5" w14:textId="31DCA569" w:rsidR="00F40E03" w:rsidRPr="00347EC5" w:rsidRDefault="00F40E03" w:rsidP="00347EC5">
            <w:pPr>
              <w:pStyle w:val="ListParagraph"/>
              <w:numPr>
                <w:ilvl w:val="0"/>
                <w:numId w:val="28"/>
              </w:numPr>
              <w:rPr>
                <w:rFonts w:ascii="Times New Roman" w:hAnsi="Times New Roman" w:cs="Times New Roman"/>
              </w:rPr>
            </w:pPr>
            <w:r>
              <w:rPr>
                <w:rFonts w:ascii="Times New Roman" w:hAnsi="Times New Roman" w:cs="Times New Roman"/>
              </w:rPr>
              <w:t xml:space="preserve">Saved on </w:t>
            </w:r>
            <w:r w:rsidR="008E27A8" w:rsidRPr="008E27A8">
              <w:rPr>
                <w:rFonts w:ascii="Times New Roman" w:hAnsi="Times New Roman" w:cs="Times New Roman"/>
              </w:rPr>
              <w:t xml:space="preserve">Files </w:t>
            </w:r>
            <w:r w:rsidR="008E27A8">
              <w:rPr>
                <w:rFonts w:ascii="Times New Roman" w:hAnsi="Times New Roman" w:cs="Times New Roman"/>
              </w:rPr>
              <w:t>in “</w:t>
            </w:r>
            <w:r w:rsidR="00AF14F4">
              <w:rPr>
                <w:rFonts w:ascii="Times New Roman" w:hAnsi="Times New Roman" w:cs="Times New Roman"/>
              </w:rPr>
              <w:t>Project team 3</w:t>
            </w:r>
            <w:r w:rsidR="008E27A8">
              <w:rPr>
                <w:rFonts w:ascii="Times New Roman" w:hAnsi="Times New Roman" w:cs="Times New Roman"/>
              </w:rPr>
              <w:t>”</w:t>
            </w:r>
            <w:r w:rsidR="00D522B8">
              <w:rPr>
                <w:rFonts w:ascii="Times New Roman" w:hAnsi="Times New Roman" w:cs="Times New Roman"/>
              </w:rPr>
              <w:t xml:space="preserve"> channel</w:t>
            </w:r>
            <w:r w:rsidR="00AF14F4">
              <w:rPr>
                <w:rFonts w:ascii="Times New Roman" w:hAnsi="Times New Roman" w:cs="Times New Roman"/>
              </w:rPr>
              <w:t xml:space="preserve"> </w:t>
            </w:r>
            <w:ins w:id="13" w:author="Yinyin Wu" w:date="2023-08-08T22:33:00Z">
              <w:r w:rsidR="00B51476">
                <w:rPr>
                  <w:rFonts w:ascii="Times New Roman" w:hAnsi="Times New Roman" w:cs="Times New Roman"/>
                </w:rPr>
                <w:t>(“team channel”)</w:t>
              </w:r>
            </w:ins>
            <w:ins w:id="14" w:author="Kyle Leung" w:date="2023-08-10T01:50:00Z">
              <w:r w:rsidR="00DA164D">
                <w:rPr>
                  <w:rFonts w:ascii="Times New Roman" w:hAnsi="Times New Roman" w:cs="Times New Roman"/>
                </w:rPr>
                <w:t xml:space="preserve"> </w:t>
              </w:r>
            </w:ins>
            <w:r w:rsidR="000B1A41">
              <w:rPr>
                <w:rFonts w:ascii="Times New Roman" w:hAnsi="Times New Roman" w:cs="Times New Roman"/>
              </w:rPr>
              <w:t>and GitHub repo</w:t>
            </w:r>
          </w:p>
          <w:p w14:paraId="3ACA51E8" w14:textId="44BAAB7E" w:rsidR="00F06C91" w:rsidRDefault="00F06C91" w:rsidP="00347EC5">
            <w:pPr>
              <w:pStyle w:val="ListParagraph"/>
              <w:numPr>
                <w:ilvl w:val="0"/>
                <w:numId w:val="27"/>
              </w:numPr>
              <w:ind w:left="354"/>
              <w:rPr>
                <w:ins w:id="15" w:author="Yinyin Wu" w:date="2023-08-08T22:23:00Z"/>
                <w:rFonts w:ascii="Times New Roman" w:hAnsi="Times New Roman" w:cs="Times New Roman"/>
              </w:rPr>
            </w:pPr>
            <w:r w:rsidRPr="00347EC5">
              <w:rPr>
                <w:rFonts w:ascii="Times New Roman" w:hAnsi="Times New Roman" w:cs="Times New Roman"/>
              </w:rPr>
              <w:t xml:space="preserve">Wendy – prepare roster of </w:t>
            </w:r>
            <w:r w:rsidR="5AD0F06A" w:rsidRPr="00347EC5">
              <w:rPr>
                <w:rFonts w:ascii="Times New Roman" w:hAnsi="Times New Roman" w:cs="Times New Roman"/>
              </w:rPr>
              <w:t>chairperson</w:t>
            </w:r>
            <w:r w:rsidRPr="00347EC5">
              <w:rPr>
                <w:rFonts w:ascii="Times New Roman" w:hAnsi="Times New Roman" w:cs="Times New Roman"/>
              </w:rPr>
              <w:t xml:space="preserve"> and secretary</w:t>
            </w:r>
          </w:p>
          <w:p w14:paraId="54FC778F" w14:textId="0F81E215" w:rsidR="00DE4302" w:rsidRPr="00347EC5" w:rsidRDefault="00DE4302">
            <w:pPr>
              <w:pStyle w:val="ListParagraph"/>
              <w:numPr>
                <w:ilvl w:val="0"/>
                <w:numId w:val="28"/>
              </w:numPr>
              <w:rPr>
                <w:rFonts w:ascii="Times New Roman" w:hAnsi="Times New Roman" w:cs="Times New Roman"/>
              </w:rPr>
              <w:pPrChange w:id="16" w:author="Yinyin Wu" w:date="2023-08-08T22:23:00Z">
                <w:pPr>
                  <w:pStyle w:val="ListParagraph"/>
                  <w:numPr>
                    <w:numId w:val="27"/>
                  </w:numPr>
                  <w:ind w:left="354" w:hanging="360"/>
                </w:pPr>
              </w:pPrChange>
            </w:pPr>
            <w:ins w:id="17" w:author="Yinyin Wu" w:date="2023-08-08T22:24:00Z">
              <w:r>
                <w:rPr>
                  <w:rFonts w:ascii="Times New Roman" w:hAnsi="Times New Roman" w:cs="Times New Roman"/>
                </w:rPr>
                <w:t xml:space="preserve">Saved on </w:t>
              </w:r>
            </w:ins>
            <w:ins w:id="18" w:author="Yinyin Wu" w:date="2023-08-08T22:34:00Z">
              <w:r w:rsidR="00B51476">
                <w:rPr>
                  <w:rFonts w:ascii="Times New Roman" w:hAnsi="Times New Roman" w:cs="Times New Roman"/>
                </w:rPr>
                <w:t>team channel</w:t>
              </w:r>
            </w:ins>
          </w:p>
          <w:p w14:paraId="2F453588" w14:textId="77777777" w:rsidR="00F06C91" w:rsidRDefault="00F06C91" w:rsidP="00347EC5">
            <w:pPr>
              <w:pStyle w:val="ListParagraph"/>
              <w:numPr>
                <w:ilvl w:val="0"/>
                <w:numId w:val="27"/>
              </w:numPr>
              <w:ind w:left="354"/>
              <w:rPr>
                <w:ins w:id="19" w:author="Yinyin Wu" w:date="2023-08-08T22:26:00Z"/>
                <w:rFonts w:ascii="Times New Roman" w:hAnsi="Times New Roman" w:cs="Times New Roman"/>
              </w:rPr>
            </w:pPr>
            <w:r w:rsidRPr="00347EC5">
              <w:rPr>
                <w:rFonts w:ascii="Times New Roman" w:hAnsi="Times New Roman" w:cs="Times New Roman"/>
              </w:rPr>
              <w:t>Michael and Wendy – prepare a list of questions for the first client meeting</w:t>
            </w:r>
          </w:p>
          <w:p w14:paraId="697223B2" w14:textId="7D0E7F19" w:rsidR="00F861BE" w:rsidRPr="00347EC5" w:rsidDel="00B51476" w:rsidRDefault="00F861BE">
            <w:pPr>
              <w:pStyle w:val="ListParagraph"/>
              <w:numPr>
                <w:ilvl w:val="0"/>
                <w:numId w:val="28"/>
              </w:numPr>
              <w:rPr>
                <w:del w:id="20" w:author="Yinyin Wu" w:date="2023-08-08T22:35:00Z"/>
                <w:rFonts w:ascii="Times New Roman" w:hAnsi="Times New Roman" w:cs="Times New Roman"/>
              </w:rPr>
              <w:pPrChange w:id="21" w:author="Yinyin Wu" w:date="2023-08-08T22:33:00Z">
                <w:pPr>
                  <w:pStyle w:val="ListParagraph"/>
                  <w:numPr>
                    <w:numId w:val="27"/>
                  </w:numPr>
                  <w:ind w:left="354" w:hanging="360"/>
                </w:pPr>
              </w:pPrChange>
            </w:pPr>
          </w:p>
          <w:p w14:paraId="7A3C56FC" w14:textId="11E8397B" w:rsidR="00F06C91" w:rsidRPr="00347EC5" w:rsidDel="00B51476" w:rsidRDefault="00F06C91" w:rsidP="00347EC5">
            <w:pPr>
              <w:pStyle w:val="ListParagraph"/>
              <w:numPr>
                <w:ilvl w:val="0"/>
                <w:numId w:val="27"/>
              </w:numPr>
              <w:ind w:left="354"/>
              <w:rPr>
                <w:del w:id="22" w:author="Yinyin Wu" w:date="2023-08-08T22:35:00Z"/>
                <w:rFonts w:ascii="Times New Roman" w:hAnsi="Times New Roman" w:cs="Times New Roman"/>
              </w:rPr>
            </w:pPr>
            <w:del w:id="23" w:author="Yinyin Wu" w:date="2023-08-08T22:35:00Z">
              <w:r w:rsidRPr="00347EC5" w:rsidDel="00B51476">
                <w:rPr>
                  <w:rFonts w:ascii="Times New Roman" w:hAnsi="Times New Roman" w:cs="Times New Roman"/>
                </w:rPr>
                <w:delText>Other members – review and provide comments</w:delText>
              </w:r>
            </w:del>
          </w:p>
          <w:p w14:paraId="509D5954" w14:textId="10AD956C" w:rsidR="00F06C91" w:rsidRDefault="00F06C91" w:rsidP="00347EC5">
            <w:pPr>
              <w:pStyle w:val="ListParagraph"/>
              <w:numPr>
                <w:ilvl w:val="0"/>
                <w:numId w:val="27"/>
              </w:numPr>
              <w:ind w:left="354"/>
              <w:rPr>
                <w:ins w:id="24" w:author="Yinyin Wu" w:date="2023-08-08T22:35:00Z"/>
                <w:rFonts w:ascii="Times New Roman" w:hAnsi="Times New Roman" w:cs="Times New Roman"/>
              </w:rPr>
            </w:pPr>
            <w:r w:rsidRPr="00347EC5">
              <w:rPr>
                <w:rFonts w:ascii="Times New Roman" w:hAnsi="Times New Roman" w:cs="Times New Roman"/>
              </w:rPr>
              <w:t>Anyone – confirm with UC about the project scope as discussed</w:t>
            </w:r>
          </w:p>
          <w:p w14:paraId="5133E982" w14:textId="3FDF29EA" w:rsidR="00284DA4" w:rsidRPr="00347EC5" w:rsidRDefault="00C02E13">
            <w:pPr>
              <w:pStyle w:val="ListParagraph"/>
              <w:numPr>
                <w:ilvl w:val="0"/>
                <w:numId w:val="28"/>
              </w:numPr>
              <w:rPr>
                <w:rFonts w:ascii="Times New Roman" w:hAnsi="Times New Roman" w:cs="Times New Roman"/>
              </w:rPr>
              <w:pPrChange w:id="25" w:author="Yinyin Wu" w:date="2023-08-08T22:35:00Z">
                <w:pPr>
                  <w:pStyle w:val="ListParagraph"/>
                  <w:numPr>
                    <w:numId w:val="27"/>
                  </w:numPr>
                  <w:ind w:left="354" w:hanging="360"/>
                </w:pPr>
              </w:pPrChange>
            </w:pPr>
            <w:ins w:id="26" w:author="Yinyin Wu" w:date="2023-08-08T22:36:00Z">
              <w:r>
                <w:rPr>
                  <w:rFonts w:ascii="Times New Roman" w:hAnsi="Times New Roman" w:cs="Times New Roman"/>
                </w:rPr>
                <w:t>Indiv</w:t>
              </w:r>
              <w:r w:rsidR="000A57CB">
                <w:rPr>
                  <w:rFonts w:ascii="Times New Roman" w:hAnsi="Times New Roman" w:cs="Times New Roman"/>
                </w:rPr>
                <w:t xml:space="preserve">idual project </w:t>
              </w:r>
              <w:r w:rsidR="007405ED">
                <w:rPr>
                  <w:rFonts w:ascii="Times New Roman" w:hAnsi="Times New Roman" w:cs="Times New Roman"/>
                </w:rPr>
                <w:t>not collabor</w:t>
              </w:r>
            </w:ins>
            <w:ins w:id="27" w:author="Yinyin Wu" w:date="2023-08-08T22:37:00Z">
              <w:r w:rsidR="00061EB4">
                <w:rPr>
                  <w:rFonts w:ascii="Times New Roman" w:hAnsi="Times New Roman" w:cs="Times New Roman"/>
                </w:rPr>
                <w:t xml:space="preserve">ating with </w:t>
              </w:r>
            </w:ins>
            <w:ins w:id="28" w:author="Yinyin Wu" w:date="2023-08-08T22:36:00Z">
              <w:r w:rsidR="007405ED">
                <w:rPr>
                  <w:rFonts w:ascii="Times New Roman" w:hAnsi="Times New Roman" w:cs="Times New Roman"/>
                </w:rPr>
                <w:t>group2</w:t>
              </w:r>
            </w:ins>
          </w:p>
          <w:p w14:paraId="184ED930" w14:textId="0F832750" w:rsidR="00F06C91" w:rsidRPr="00347EC5" w:rsidRDefault="00F06C91" w:rsidP="00347EC5">
            <w:pPr>
              <w:pStyle w:val="ListParagraph"/>
              <w:numPr>
                <w:ilvl w:val="0"/>
                <w:numId w:val="27"/>
              </w:numPr>
              <w:ind w:left="354"/>
              <w:rPr>
                <w:rFonts w:ascii="Times New Roman" w:hAnsi="Times New Roman" w:cs="Times New Roman"/>
              </w:rPr>
            </w:pPr>
            <w:proofErr w:type="spellStart"/>
            <w:r w:rsidRPr="00347EC5">
              <w:rPr>
                <w:rFonts w:ascii="Times New Roman" w:hAnsi="Times New Roman" w:cs="Times New Roman"/>
              </w:rPr>
              <w:t>Changwu</w:t>
            </w:r>
            <w:proofErr w:type="spellEnd"/>
            <w:r w:rsidRPr="00347EC5">
              <w:rPr>
                <w:rFonts w:ascii="Times New Roman" w:hAnsi="Times New Roman" w:cs="Times New Roman"/>
              </w:rPr>
              <w:t xml:space="preserve"> – setup the GitHub repo</w:t>
            </w:r>
          </w:p>
          <w:p w14:paraId="7959C551" w14:textId="77777777" w:rsidR="00F06C91" w:rsidRDefault="00F06C91" w:rsidP="00347EC5">
            <w:pPr>
              <w:pStyle w:val="ListParagraph"/>
              <w:numPr>
                <w:ilvl w:val="0"/>
                <w:numId w:val="27"/>
              </w:numPr>
              <w:ind w:left="354"/>
              <w:rPr>
                <w:ins w:id="29" w:author="Yinyin Wu" w:date="2023-08-08T22:41:00Z"/>
                <w:del w:id="30" w:author="Kyle Leung" w:date="2023-08-10T01:46:00Z"/>
                <w:rFonts w:ascii="Times New Roman" w:hAnsi="Times New Roman" w:cs="Times New Roman"/>
              </w:rPr>
            </w:pPr>
            <w:proofErr w:type="spellStart"/>
            <w:r w:rsidRPr="00347EC5">
              <w:rPr>
                <w:rFonts w:ascii="Times New Roman" w:hAnsi="Times New Roman" w:cs="Times New Roman"/>
              </w:rPr>
              <w:t>Yinyin</w:t>
            </w:r>
            <w:proofErr w:type="spellEnd"/>
            <w:r w:rsidRPr="00347EC5">
              <w:rPr>
                <w:rFonts w:ascii="Times New Roman" w:hAnsi="Times New Roman" w:cs="Times New Roman"/>
              </w:rPr>
              <w:t xml:space="preserve"> – review the setup</w:t>
            </w:r>
          </w:p>
          <w:p w14:paraId="3D20CF6A" w14:textId="77777777" w:rsidR="003342A0" w:rsidRPr="00270A7D" w:rsidRDefault="003342A0">
            <w:pPr>
              <w:pStyle w:val="ListParagraph"/>
              <w:numPr>
                <w:ilvl w:val="0"/>
                <w:numId w:val="27"/>
              </w:numPr>
              <w:ind w:left="354"/>
              <w:rPr>
                <w:ins w:id="31" w:author="Yinyin Wu" w:date="2023-08-08T22:41:00Z"/>
                <w:del w:id="32" w:author="Kyle Leung" w:date="2023-08-10T01:46:00Z"/>
                <w:rFonts w:ascii="Times New Roman" w:hAnsi="Times New Roman" w:cs="Times New Roman"/>
              </w:rPr>
              <w:pPrChange w:id="33" w:author="Kyle Leung" w:date="2023-08-10T09:59:00Z">
                <w:pPr>
                  <w:pStyle w:val="ListParagraph"/>
                  <w:ind w:left="354"/>
                </w:pPr>
              </w:pPrChange>
            </w:pPr>
          </w:p>
          <w:p w14:paraId="318C52FA" w14:textId="77777777" w:rsidR="00A575BB" w:rsidRPr="00B77166" w:rsidRDefault="00A575BB">
            <w:pPr>
              <w:pStyle w:val="ListParagraph"/>
              <w:rPr>
                <w:ins w:id="34" w:author="Yinyin Wu" w:date="2023-08-08T22:41:00Z"/>
                <w:del w:id="35" w:author="Kyle Leung" w:date="2023-08-10T01:46:00Z"/>
                <w:rFonts w:ascii="Times New Roman" w:hAnsi="Times New Roman" w:cs="Times New Roman"/>
                <w:rPrChange w:id="36" w:author="Yinyin Wu" w:date="2023-08-10T10:11:00Z">
                  <w:rPr>
                    <w:ins w:id="37" w:author="Yinyin Wu" w:date="2023-08-08T22:41:00Z"/>
                    <w:del w:id="38" w:author="Kyle Leung" w:date="2023-08-10T01:46:00Z"/>
                  </w:rPr>
                </w:rPrChange>
              </w:rPr>
              <w:pPrChange w:id="39" w:author="Kyle Leung" w:date="2023-08-10T09:59:00Z">
                <w:pPr>
                  <w:pStyle w:val="ListParagraph"/>
                  <w:ind w:left="354"/>
                </w:pPr>
              </w:pPrChange>
            </w:pPr>
          </w:p>
          <w:p w14:paraId="61E56140" w14:textId="77777777" w:rsidR="00A575BB" w:rsidRPr="00B77166" w:rsidRDefault="00A575BB">
            <w:pPr>
              <w:pStyle w:val="ListParagraph"/>
              <w:rPr>
                <w:ins w:id="40" w:author="Yinyin Wu" w:date="2023-08-08T22:41:00Z"/>
                <w:del w:id="41" w:author="Kyle Leung" w:date="2023-08-10T01:46:00Z"/>
                <w:rFonts w:ascii="Times New Roman" w:hAnsi="Times New Roman" w:cs="Times New Roman"/>
                <w:rPrChange w:id="42" w:author="Yinyin Wu" w:date="2023-08-10T10:11:00Z">
                  <w:rPr>
                    <w:ins w:id="43" w:author="Yinyin Wu" w:date="2023-08-08T22:41:00Z"/>
                    <w:del w:id="44" w:author="Kyle Leung" w:date="2023-08-10T01:46:00Z"/>
                  </w:rPr>
                </w:rPrChange>
              </w:rPr>
              <w:pPrChange w:id="45" w:author="Kyle Leung" w:date="2023-08-10T09:59:00Z">
                <w:pPr>
                  <w:pStyle w:val="ListParagraph"/>
                  <w:ind w:left="354"/>
                </w:pPr>
              </w:pPrChange>
            </w:pPr>
          </w:p>
          <w:p w14:paraId="7E6B7C44" w14:textId="77777777" w:rsidR="00A575BB" w:rsidRPr="00B77166" w:rsidRDefault="00A575BB" w:rsidP="0040290B">
            <w:pPr>
              <w:pStyle w:val="ListParagraph"/>
              <w:numPr>
                <w:ilvl w:val="0"/>
                <w:numId w:val="27"/>
              </w:numPr>
              <w:ind w:left="354"/>
              <w:rPr>
                <w:rFonts w:ascii="Times New Roman" w:hAnsi="Times New Roman" w:cs="Times New Roman"/>
                <w:rPrChange w:id="46" w:author="Yinyin Wu" w:date="2023-08-10T10:11:00Z">
                  <w:rPr/>
                </w:rPrChange>
              </w:rPr>
            </w:pPr>
          </w:p>
          <w:p w14:paraId="7671E8EB" w14:textId="77777777" w:rsidR="00F06C91" w:rsidRPr="00347EC5" w:rsidRDefault="00F06C91" w:rsidP="00347EC5">
            <w:pPr>
              <w:pStyle w:val="ListParagraph"/>
              <w:numPr>
                <w:ilvl w:val="0"/>
                <w:numId w:val="27"/>
              </w:numPr>
              <w:ind w:left="354"/>
              <w:rPr>
                <w:rFonts w:ascii="Times New Roman" w:hAnsi="Times New Roman" w:cs="Times New Roman"/>
              </w:rPr>
            </w:pPr>
            <w:r w:rsidRPr="00347EC5">
              <w:rPr>
                <w:rFonts w:ascii="Times New Roman" w:hAnsi="Times New Roman" w:cs="Times New Roman"/>
              </w:rPr>
              <w:t>All members – study and enhance their understanding of HTML, CSS, JavaScript, and Git on an ongoing basis</w:t>
            </w:r>
          </w:p>
          <w:p w14:paraId="7619DDC9" w14:textId="11C72059" w:rsidR="00BC4CE4" w:rsidRPr="00347EC5" w:rsidRDefault="00BC4CE4" w:rsidP="00347EC5">
            <w:pPr>
              <w:pStyle w:val="ListParagraph"/>
              <w:numPr>
                <w:ilvl w:val="0"/>
                <w:numId w:val="27"/>
              </w:numPr>
              <w:ind w:left="354"/>
              <w:rPr>
                <w:rFonts w:ascii="Times New Roman" w:hAnsi="Times New Roman" w:cs="Times New Roman"/>
              </w:rPr>
            </w:pPr>
            <w:r w:rsidRPr="00347EC5">
              <w:rPr>
                <w:rFonts w:ascii="Times New Roman" w:hAnsi="Times New Roman" w:cs="Times New Roman"/>
              </w:rPr>
              <w:t>All members – review the marking rubrics to get ourselves familiar with the deliverables’ requirements</w:t>
            </w:r>
          </w:p>
          <w:p w14:paraId="43430E65" w14:textId="77777777" w:rsidR="00BC4CE4" w:rsidDel="00096276" w:rsidRDefault="00BC4CE4" w:rsidP="00096276">
            <w:pPr>
              <w:pStyle w:val="ListParagraph"/>
              <w:numPr>
                <w:ilvl w:val="0"/>
                <w:numId w:val="27"/>
              </w:numPr>
              <w:ind w:left="354"/>
              <w:rPr>
                <w:del w:id="47" w:author="Yinyin Wu" w:date="2023-08-08T22:46:00Z"/>
                <w:rFonts w:ascii="Times New Roman" w:hAnsi="Times New Roman" w:cs="Times New Roman"/>
              </w:rPr>
            </w:pPr>
            <w:r w:rsidRPr="00347EC5">
              <w:rPr>
                <w:rFonts w:ascii="Times New Roman" w:hAnsi="Times New Roman" w:cs="Times New Roman"/>
              </w:rPr>
              <w:t>Anyone – clarify with UC about the requirements of project planning deliverables</w:t>
            </w:r>
          </w:p>
          <w:p w14:paraId="36231E91" w14:textId="77777777" w:rsidR="00096276" w:rsidRPr="00347EC5" w:rsidRDefault="00096276" w:rsidP="00347EC5">
            <w:pPr>
              <w:pStyle w:val="ListParagraph"/>
              <w:numPr>
                <w:ilvl w:val="0"/>
                <w:numId w:val="27"/>
              </w:numPr>
              <w:ind w:left="354"/>
              <w:rPr>
                <w:ins w:id="48" w:author="Yinyin Wu" w:date="2023-08-08T22:46:00Z"/>
                <w:rFonts w:ascii="Times New Roman" w:hAnsi="Times New Roman" w:cs="Times New Roman"/>
              </w:rPr>
            </w:pPr>
          </w:p>
          <w:p w14:paraId="299C4A57" w14:textId="55594D61" w:rsidR="00BC4CE4" w:rsidRPr="00096276" w:rsidRDefault="00BC4CE4">
            <w:pPr>
              <w:pStyle w:val="ListParagraph"/>
              <w:ind w:left="354"/>
              <w:rPr>
                <w:rFonts w:ascii="Times New Roman" w:hAnsi="Times New Roman" w:cs="Times New Roman"/>
              </w:rPr>
              <w:pPrChange w:id="49" w:author="Yinyin Wu" w:date="2023-08-08T22:46:00Z">
                <w:pPr>
                  <w:pStyle w:val="ListParagraph"/>
                  <w:numPr>
                    <w:numId w:val="27"/>
                  </w:numPr>
                  <w:ind w:left="354" w:hanging="360"/>
                </w:pPr>
              </w:pPrChange>
            </w:pPr>
            <w:del w:id="50" w:author="Yinyin Wu" w:date="2023-08-08T22:43:00Z">
              <w:r w:rsidRPr="00096276" w:rsidDel="001C4098">
                <w:rPr>
                  <w:rFonts w:ascii="Times New Roman" w:hAnsi="Times New Roman" w:cs="Times New Roman"/>
                </w:rPr>
                <w:delText>Michael – arrange for the next meeting</w:delText>
              </w:r>
              <w:r w:rsidR="00052D00" w:rsidRPr="00096276" w:rsidDel="001C4098">
                <w:rPr>
                  <w:rFonts w:ascii="Times New Roman" w:hAnsi="Times New Roman" w:cs="Times New Roman"/>
                </w:rPr>
                <w:delText xml:space="preserve"> - </w:delText>
              </w:r>
              <w:r w:rsidR="00052D00" w:rsidRPr="00B77166" w:rsidDel="001C4098">
                <w:rPr>
                  <w:rFonts w:ascii="Times New Roman" w:hAnsi="Times New Roman" w:cs="Times New Roman"/>
                  <w:rPrChange w:id="51" w:author="Yinyin Wu" w:date="2023-08-10T10:11:00Z">
                    <w:rPr>
                      <w:rFonts w:ascii="Times New Roman" w:hAnsi="Times New Roman" w:cs="Times New Roman"/>
                      <w:b/>
                      <w:bCs/>
                    </w:rPr>
                  </w:rPrChange>
                </w:rPr>
                <w:delText>Done</w:delText>
              </w:r>
            </w:del>
          </w:p>
        </w:tc>
        <w:tc>
          <w:tcPr>
            <w:tcW w:w="1248" w:type="pct"/>
          </w:tcPr>
          <w:p w14:paraId="56EEBE5C" w14:textId="1E9A63E7" w:rsidR="00F06C91" w:rsidRDefault="00DE4302" w:rsidP="0010266A">
            <w:pPr>
              <w:rPr>
                <w:ins w:id="52" w:author="Yinyin Wu" w:date="2023-08-08T17:12:00Z"/>
                <w:rFonts w:ascii="Times New Roman" w:hAnsi="Times New Roman" w:cs="Times New Roman"/>
              </w:rPr>
            </w:pPr>
            <w:ins w:id="53" w:author="Yinyin Wu" w:date="2023-08-08T22:23:00Z">
              <w:r>
                <w:rPr>
                  <w:rFonts w:ascii="Times New Roman" w:hAnsi="Times New Roman" w:cs="Times New Roman"/>
                </w:rPr>
                <w:t>N/A</w:t>
              </w:r>
            </w:ins>
          </w:p>
          <w:p w14:paraId="79E5D7A0" w14:textId="77777777" w:rsidR="00AA65A4" w:rsidRDefault="00AA65A4" w:rsidP="0010266A">
            <w:pPr>
              <w:rPr>
                <w:ins w:id="54" w:author="Yinyin Wu" w:date="2023-08-08T17:12:00Z"/>
                <w:rFonts w:ascii="Times New Roman" w:hAnsi="Times New Roman" w:cs="Times New Roman"/>
              </w:rPr>
            </w:pPr>
          </w:p>
          <w:p w14:paraId="16A09FAD" w14:textId="77777777" w:rsidR="00AA65A4" w:rsidRDefault="00AA65A4" w:rsidP="0010266A">
            <w:pPr>
              <w:rPr>
                <w:ins w:id="55" w:author="Yinyin Wu" w:date="2023-08-08T17:12:00Z"/>
                <w:rFonts w:ascii="Times New Roman" w:hAnsi="Times New Roman" w:cs="Times New Roman"/>
              </w:rPr>
            </w:pPr>
          </w:p>
          <w:p w14:paraId="2DAF00D8" w14:textId="77777777" w:rsidR="00AA65A4" w:rsidRDefault="00AA65A4" w:rsidP="0010266A">
            <w:pPr>
              <w:rPr>
                <w:ins w:id="56" w:author="Yinyin Wu" w:date="2023-08-08T17:12:00Z"/>
                <w:rFonts w:ascii="Times New Roman" w:hAnsi="Times New Roman" w:cs="Times New Roman"/>
              </w:rPr>
            </w:pPr>
          </w:p>
          <w:p w14:paraId="403797A6" w14:textId="77777777" w:rsidR="00AA65A4" w:rsidRDefault="00AA65A4" w:rsidP="0010266A">
            <w:pPr>
              <w:rPr>
                <w:ins w:id="57" w:author="Yinyin Wu" w:date="2023-08-08T17:12:00Z"/>
                <w:rFonts w:ascii="Times New Roman" w:hAnsi="Times New Roman" w:cs="Times New Roman"/>
              </w:rPr>
            </w:pPr>
          </w:p>
          <w:p w14:paraId="4DBD453A" w14:textId="77777777" w:rsidR="00B77166" w:rsidRDefault="00B77166" w:rsidP="00DE4302">
            <w:pPr>
              <w:rPr>
                <w:ins w:id="58" w:author="Yinyin Wu" w:date="2023-08-10T10:10:00Z"/>
                <w:rFonts w:ascii="Times New Roman" w:hAnsi="Times New Roman" w:cs="Times New Roman"/>
              </w:rPr>
            </w:pPr>
          </w:p>
          <w:p w14:paraId="2EEF4136" w14:textId="30F8A421" w:rsidR="00DE4302" w:rsidRDefault="00DE4302" w:rsidP="00DE4302">
            <w:pPr>
              <w:rPr>
                <w:ins w:id="59" w:author="Yinyin Wu" w:date="2023-08-08T22:23:00Z"/>
                <w:rFonts w:ascii="Times New Roman" w:hAnsi="Times New Roman" w:cs="Times New Roman"/>
              </w:rPr>
            </w:pPr>
            <w:ins w:id="60" w:author="Yinyin Wu" w:date="2023-08-08T22:23:00Z">
              <w:r>
                <w:rPr>
                  <w:rFonts w:ascii="Times New Roman" w:hAnsi="Times New Roman" w:cs="Times New Roman"/>
                </w:rPr>
                <w:t>N/A</w:t>
              </w:r>
            </w:ins>
          </w:p>
          <w:p w14:paraId="3260A8A5" w14:textId="77777777" w:rsidR="00AA65A4" w:rsidRDefault="00AA65A4" w:rsidP="0010266A">
            <w:pPr>
              <w:rPr>
                <w:ins w:id="61" w:author="Yinyin Wu" w:date="2023-08-08T17:12:00Z"/>
                <w:rFonts w:ascii="Times New Roman" w:hAnsi="Times New Roman" w:cs="Times New Roman"/>
              </w:rPr>
            </w:pPr>
          </w:p>
          <w:p w14:paraId="084D2900" w14:textId="77777777" w:rsidR="00AA65A4" w:rsidRDefault="00AA65A4" w:rsidP="0010266A">
            <w:pPr>
              <w:rPr>
                <w:ins w:id="62" w:author="Yinyin Wu" w:date="2023-08-08T17:12:00Z"/>
                <w:rFonts w:ascii="Times New Roman" w:hAnsi="Times New Roman" w:cs="Times New Roman"/>
              </w:rPr>
            </w:pPr>
          </w:p>
          <w:p w14:paraId="7FE14305" w14:textId="194EB7EC" w:rsidR="00AA65A4" w:rsidRDefault="00B51476" w:rsidP="0010266A">
            <w:pPr>
              <w:rPr>
                <w:ins w:id="63" w:author="Yinyin Wu" w:date="2023-08-08T17:12:00Z"/>
                <w:rFonts w:ascii="Times New Roman" w:hAnsi="Times New Roman" w:cs="Times New Roman"/>
              </w:rPr>
            </w:pPr>
            <w:proofErr w:type="spellStart"/>
            <w:ins w:id="64" w:author="Yinyin Wu" w:date="2023-08-08T22:34:00Z">
              <w:r>
                <w:rPr>
                  <w:rFonts w:ascii="Times New Roman" w:hAnsi="Times New Roman" w:cs="Times New Roman"/>
                </w:rPr>
                <w:t>Yinyin</w:t>
              </w:r>
              <w:proofErr w:type="spellEnd"/>
              <w:r>
                <w:rPr>
                  <w:rFonts w:ascii="Times New Roman" w:hAnsi="Times New Roman" w:cs="Times New Roman"/>
                </w:rPr>
                <w:t xml:space="preserve"> to finalise </w:t>
              </w:r>
            </w:ins>
          </w:p>
          <w:p w14:paraId="176C3A83" w14:textId="77777777" w:rsidR="00FD2D10" w:rsidRDefault="00FD2D10" w:rsidP="0010266A">
            <w:pPr>
              <w:rPr>
                <w:ins w:id="65" w:author="Yinyin Wu" w:date="2023-08-08T17:12:00Z"/>
                <w:rFonts w:ascii="Times New Roman" w:hAnsi="Times New Roman" w:cs="Times New Roman"/>
              </w:rPr>
            </w:pPr>
          </w:p>
          <w:p w14:paraId="68C9C642" w14:textId="77777777" w:rsidR="00061EB4" w:rsidRDefault="00061EB4" w:rsidP="00061EB4">
            <w:pPr>
              <w:rPr>
                <w:ins w:id="66" w:author="Yinyin Wu" w:date="2023-08-08T22:37:00Z"/>
                <w:rFonts w:ascii="Times New Roman" w:hAnsi="Times New Roman" w:cs="Times New Roman"/>
              </w:rPr>
            </w:pPr>
            <w:ins w:id="67" w:author="Yinyin Wu" w:date="2023-08-08T22:37:00Z">
              <w:r>
                <w:rPr>
                  <w:rFonts w:ascii="Times New Roman" w:hAnsi="Times New Roman" w:cs="Times New Roman"/>
                </w:rPr>
                <w:t>N/A</w:t>
              </w:r>
            </w:ins>
          </w:p>
          <w:p w14:paraId="37963E12" w14:textId="77777777" w:rsidR="00FD2D10" w:rsidRDefault="00FD2D10" w:rsidP="0010266A">
            <w:pPr>
              <w:rPr>
                <w:ins w:id="68" w:author="Yinyin Wu" w:date="2023-08-08T17:12:00Z"/>
                <w:rFonts w:ascii="Times New Roman" w:hAnsi="Times New Roman" w:cs="Times New Roman"/>
              </w:rPr>
            </w:pPr>
          </w:p>
          <w:p w14:paraId="2439C769" w14:textId="77777777" w:rsidR="00FD2D10" w:rsidRDefault="00FD2D10" w:rsidP="0010266A">
            <w:pPr>
              <w:rPr>
                <w:ins w:id="69" w:author="Yinyin Wu" w:date="2023-08-08T17:14:00Z"/>
                <w:rFonts w:ascii="Times New Roman" w:hAnsi="Times New Roman" w:cs="Times New Roman"/>
              </w:rPr>
            </w:pPr>
          </w:p>
          <w:p w14:paraId="39E8F7CC" w14:textId="77777777" w:rsidR="006570AA" w:rsidRDefault="006570AA" w:rsidP="0010266A">
            <w:pPr>
              <w:rPr>
                <w:ins w:id="70" w:author="Yinyin Wu" w:date="2023-08-08T17:14:00Z"/>
                <w:rFonts w:ascii="Times New Roman" w:hAnsi="Times New Roman" w:cs="Times New Roman"/>
              </w:rPr>
            </w:pPr>
          </w:p>
          <w:p w14:paraId="728580E9" w14:textId="26B7FDC5" w:rsidR="006570AA" w:rsidRDefault="001E28B7" w:rsidP="0010266A">
            <w:pPr>
              <w:rPr>
                <w:ins w:id="71" w:author="Yinyin Wu" w:date="2023-08-08T22:39:00Z"/>
                <w:rFonts w:ascii="Times New Roman" w:hAnsi="Times New Roman" w:cs="Times New Roman"/>
              </w:rPr>
            </w:pPr>
            <w:ins w:id="72" w:author="Yinyin Wu" w:date="2023-08-08T22:38:00Z">
              <w:r>
                <w:rPr>
                  <w:rFonts w:ascii="Times New Roman" w:hAnsi="Times New Roman" w:cs="Times New Roman"/>
                </w:rPr>
                <w:t xml:space="preserve">Confirm with UC if </w:t>
              </w:r>
            </w:ins>
            <w:proofErr w:type="spellStart"/>
            <w:ins w:id="73" w:author="Yinyin Wu" w:date="2023-08-08T17:14:00Z">
              <w:r w:rsidR="005755E4">
                <w:rPr>
                  <w:rFonts w:ascii="Times New Roman" w:hAnsi="Times New Roman" w:cs="Times New Roman"/>
                </w:rPr>
                <w:t>G</w:t>
              </w:r>
            </w:ins>
            <w:ins w:id="74" w:author="Yinyin Wu" w:date="2023-08-08T17:15:00Z">
              <w:r w:rsidR="005755E4">
                <w:rPr>
                  <w:rFonts w:ascii="Times New Roman" w:hAnsi="Times New Roman" w:cs="Times New Roman"/>
                </w:rPr>
                <w:t>ithub</w:t>
              </w:r>
              <w:proofErr w:type="spellEnd"/>
              <w:r w:rsidR="005755E4">
                <w:rPr>
                  <w:rFonts w:ascii="Times New Roman" w:hAnsi="Times New Roman" w:cs="Times New Roman"/>
                </w:rPr>
                <w:t xml:space="preserve"> project</w:t>
              </w:r>
            </w:ins>
            <w:ins w:id="75" w:author="Yinyin Wu" w:date="2023-08-08T22:38:00Z">
              <w:r>
                <w:rPr>
                  <w:rFonts w:ascii="Times New Roman" w:hAnsi="Times New Roman" w:cs="Times New Roman"/>
                </w:rPr>
                <w:t xml:space="preserve"> is required o</w:t>
              </w:r>
            </w:ins>
            <w:ins w:id="76" w:author="Yinyin Wu" w:date="2023-08-08T22:39:00Z">
              <w:r>
                <w:rPr>
                  <w:rFonts w:ascii="Times New Roman" w:hAnsi="Times New Roman" w:cs="Times New Roman"/>
                </w:rPr>
                <w:t>r</w:t>
              </w:r>
            </w:ins>
            <w:ins w:id="77" w:author="Yinyin Wu" w:date="2023-08-08T22:38:00Z">
              <w:r>
                <w:rPr>
                  <w:rFonts w:ascii="Times New Roman" w:hAnsi="Times New Roman" w:cs="Times New Roman"/>
                </w:rPr>
                <w:t xml:space="preserve"> commit history is</w:t>
              </w:r>
            </w:ins>
            <w:ins w:id="78" w:author="Yinyin Wu" w:date="2023-08-10T10:09:00Z">
              <w:r w:rsidR="0070466E">
                <w:rPr>
                  <w:rFonts w:ascii="Times New Roman" w:hAnsi="Times New Roman" w:cs="Times New Roman"/>
                </w:rPr>
                <w:t xml:space="preserve"> </w:t>
              </w:r>
            </w:ins>
            <w:ins w:id="79" w:author="Yinyin Wu" w:date="2023-08-08T22:39:00Z">
              <w:r>
                <w:rPr>
                  <w:rFonts w:ascii="Times New Roman" w:hAnsi="Times New Roman" w:cs="Times New Roman"/>
                </w:rPr>
                <w:t>sufficient.</w:t>
              </w:r>
            </w:ins>
          </w:p>
          <w:p w14:paraId="5F219703" w14:textId="3629FDFE" w:rsidR="00BD5586" w:rsidRDefault="004C11AA" w:rsidP="0010266A">
            <w:pPr>
              <w:rPr>
                <w:ins w:id="80" w:author="Yinyin Wu" w:date="2023-08-08T17:15:00Z"/>
                <w:rFonts w:ascii="Times New Roman" w:hAnsi="Times New Roman" w:cs="Times New Roman"/>
              </w:rPr>
            </w:pPr>
            <w:ins w:id="81" w:author="Yinyin Wu" w:date="2023-08-08T22:39:00Z">
              <w:r>
                <w:rPr>
                  <w:rFonts w:ascii="Times New Roman" w:hAnsi="Times New Roman" w:cs="Times New Roman"/>
                </w:rPr>
                <w:t>(</w:t>
              </w:r>
              <w:r w:rsidR="00BD5586">
                <w:rPr>
                  <w:rFonts w:ascii="Times New Roman" w:hAnsi="Times New Roman" w:cs="Times New Roman"/>
                </w:rPr>
                <w:t xml:space="preserve">Refer to </w:t>
              </w:r>
              <w:r>
                <w:rPr>
                  <w:rFonts w:ascii="Times New Roman" w:hAnsi="Times New Roman" w:cs="Times New Roman"/>
                </w:rPr>
                <w:t>rubric 1a “</w:t>
              </w:r>
              <w:proofErr w:type="spellStart"/>
              <w:r>
                <w:rPr>
                  <w:rFonts w:ascii="Times New Roman" w:hAnsi="Times New Roman" w:cs="Times New Roman"/>
                </w:rPr>
                <w:t>github</w:t>
              </w:r>
              <w:proofErr w:type="spellEnd"/>
              <w:r>
                <w:rPr>
                  <w:rFonts w:ascii="Times New Roman" w:hAnsi="Times New Roman" w:cs="Times New Roman"/>
                </w:rPr>
                <w:t xml:space="preserve"> workflows”.)</w:t>
              </w:r>
            </w:ins>
          </w:p>
          <w:p w14:paraId="3DA61832" w14:textId="310398CA" w:rsidR="002D7500" w:rsidRDefault="001C4098" w:rsidP="0010266A">
            <w:pPr>
              <w:rPr>
                <w:ins w:id="82" w:author="Yinyin Wu" w:date="2023-08-10T10:28:00Z"/>
                <w:rFonts w:ascii="Times New Roman" w:hAnsi="Times New Roman" w:cs="Times New Roman"/>
              </w:rPr>
            </w:pPr>
            <w:ins w:id="83" w:author="Yinyin Wu" w:date="2023-08-08T22:43:00Z">
              <w:r>
                <w:rPr>
                  <w:rFonts w:ascii="Times New Roman" w:hAnsi="Times New Roman" w:cs="Times New Roman"/>
                </w:rPr>
                <w:t>Ongoing</w:t>
              </w:r>
            </w:ins>
            <w:ins w:id="84" w:author="Yinyin Wu" w:date="2023-08-10T10:27:00Z">
              <w:r w:rsidR="002D7500">
                <w:rPr>
                  <w:rFonts w:ascii="Times New Roman" w:hAnsi="Times New Roman" w:cs="Times New Roman"/>
                </w:rPr>
                <w:t xml:space="preserve"> </w:t>
              </w:r>
            </w:ins>
            <w:ins w:id="85" w:author="Yinyin Wu" w:date="2023-08-10T10:28:00Z">
              <w:r w:rsidR="002D7500">
                <w:rPr>
                  <w:rFonts w:ascii="Times New Roman" w:hAnsi="Times New Roman" w:cs="Times New Roman"/>
                </w:rPr>
                <w:t>learning</w:t>
              </w:r>
            </w:ins>
          </w:p>
          <w:p w14:paraId="6E8DE064" w14:textId="77777777" w:rsidR="002D7500" w:rsidRPr="00B77C89" w:rsidRDefault="002D7500" w:rsidP="0010266A">
            <w:pPr>
              <w:rPr>
                <w:ins w:id="86" w:author="Yinyin Wu" w:date="2023-08-10T10:28:00Z"/>
                <w:rFonts w:ascii="Times New Roman" w:hAnsi="Times New Roman" w:cs="Times New Roman"/>
                <w:lang w:val="en-US" w:eastAsia="ko-KR"/>
                <w:rPrChange w:id="87" w:author="Yinyin Wu" w:date="2023-08-10T10:30:00Z">
                  <w:rPr>
                    <w:ins w:id="88" w:author="Yinyin Wu" w:date="2023-08-10T10:28:00Z"/>
                    <w:rFonts w:ascii="Times New Roman" w:hAnsi="Times New Roman" w:cs="Times New Roman"/>
                    <w:lang w:eastAsia="ko-KR"/>
                  </w:rPr>
                </w:rPrChange>
              </w:rPr>
            </w:pPr>
          </w:p>
          <w:p w14:paraId="61A54924" w14:textId="4CD6FBFC" w:rsidR="00096276" w:rsidRDefault="00346089" w:rsidP="0010266A">
            <w:pPr>
              <w:rPr>
                <w:ins w:id="89" w:author="Yinyin Wu" w:date="2023-08-08T22:46:00Z"/>
                <w:rFonts w:ascii="Times New Roman" w:hAnsi="Times New Roman" w:cs="Times New Roman"/>
              </w:rPr>
            </w:pPr>
            <w:ins w:id="90" w:author="Yinyin Wu" w:date="2023-08-08T22:46:00Z">
              <w:r>
                <w:rPr>
                  <w:rFonts w:ascii="Times New Roman" w:hAnsi="Times New Roman" w:cs="Times New Roman"/>
                </w:rPr>
                <w:t xml:space="preserve">See </w:t>
              </w:r>
              <w:r w:rsidR="00096276">
                <w:rPr>
                  <w:rFonts w:ascii="Times New Roman" w:hAnsi="Times New Roman" w:cs="Times New Roman"/>
                </w:rPr>
                <w:t>below “Updates”</w:t>
              </w:r>
            </w:ins>
            <w:ins w:id="91" w:author="Yinyin Wu" w:date="2023-08-08T22:47:00Z">
              <w:r w:rsidR="00B2593C">
                <w:rPr>
                  <w:rFonts w:ascii="Times New Roman" w:hAnsi="Times New Roman" w:cs="Times New Roman"/>
                </w:rPr>
                <w:t>.</w:t>
              </w:r>
            </w:ins>
            <w:ins w:id="92" w:author="Yinyin Wu" w:date="2023-08-08T22:46:00Z">
              <w:r w:rsidR="00096276">
                <w:rPr>
                  <w:rFonts w:ascii="Times New Roman" w:hAnsi="Times New Roman" w:cs="Times New Roman"/>
                </w:rPr>
                <w:t xml:space="preserve"> </w:t>
              </w:r>
            </w:ins>
          </w:p>
          <w:p w14:paraId="6BDCBF39" w14:textId="1C23AD76" w:rsidR="005755E4" w:rsidRPr="00347EC5" w:rsidRDefault="00346089" w:rsidP="0010266A">
            <w:pPr>
              <w:rPr>
                <w:rFonts w:ascii="Times New Roman" w:hAnsi="Times New Roman" w:cs="Times New Roman"/>
              </w:rPr>
            </w:pPr>
            <w:ins w:id="93" w:author="Yinyin Wu" w:date="2023-08-08T22:45:00Z">
              <w:r>
                <w:rPr>
                  <w:rFonts w:ascii="Times New Roman" w:hAnsi="Times New Roman" w:cs="Times New Roman"/>
                </w:rPr>
                <w:t>M</w:t>
              </w:r>
            </w:ins>
            <w:ins w:id="94" w:author="Yinyin Wu" w:date="2023-08-08T22:42:00Z">
              <w:r w:rsidR="007D1DED">
                <w:rPr>
                  <w:rFonts w:ascii="Times New Roman" w:hAnsi="Times New Roman" w:cs="Times New Roman"/>
                </w:rPr>
                <w:t>ore detail</w:t>
              </w:r>
            </w:ins>
            <w:ins w:id="95" w:author="Yinyin Wu" w:date="2023-08-08T22:45:00Z">
              <w:r>
                <w:rPr>
                  <w:rFonts w:ascii="Times New Roman" w:hAnsi="Times New Roman" w:cs="Times New Roman"/>
                </w:rPr>
                <w:t>s</w:t>
              </w:r>
            </w:ins>
            <w:ins w:id="96" w:author="Yinyin Wu" w:date="2023-08-08T22:42:00Z">
              <w:r w:rsidR="001C4098">
                <w:rPr>
                  <w:rFonts w:ascii="Times New Roman" w:hAnsi="Times New Roman" w:cs="Times New Roman"/>
                </w:rPr>
                <w:t xml:space="preserve"> a</w:t>
              </w:r>
            </w:ins>
            <w:ins w:id="97" w:author="Yinyin Wu" w:date="2023-08-08T22:43:00Z">
              <w:r w:rsidR="001C4098">
                <w:rPr>
                  <w:rFonts w:ascii="Times New Roman" w:hAnsi="Times New Roman" w:cs="Times New Roman"/>
                </w:rPr>
                <w:t>t</w:t>
              </w:r>
            </w:ins>
            <w:ins w:id="98" w:author="Yinyin Wu" w:date="2023-08-08T22:42:00Z">
              <w:r w:rsidR="008820CC">
                <w:rPr>
                  <w:rFonts w:ascii="Times New Roman" w:hAnsi="Times New Roman" w:cs="Times New Roman"/>
                </w:rPr>
                <w:t xml:space="preserve"> </w:t>
              </w:r>
              <w:r w:rsidR="007D1DED">
                <w:rPr>
                  <w:rFonts w:ascii="Times New Roman" w:hAnsi="Times New Roman" w:cs="Times New Roman"/>
                </w:rPr>
                <w:t>Week3’s workshop.</w:t>
              </w:r>
            </w:ins>
          </w:p>
        </w:tc>
      </w:tr>
      <w:tr w:rsidR="00E83F69" w14:paraId="6FFD3350" w14:textId="77777777" w:rsidTr="00B77166">
        <w:tc>
          <w:tcPr>
            <w:tcW w:w="1230" w:type="pct"/>
          </w:tcPr>
          <w:p w14:paraId="731DF2BB" w14:textId="248EBD09" w:rsidR="00692857" w:rsidRPr="00F070A3" w:rsidRDefault="007D5DE3">
            <w:pPr>
              <w:pStyle w:val="ListParagraph"/>
              <w:numPr>
                <w:ilvl w:val="0"/>
                <w:numId w:val="8"/>
              </w:numPr>
              <w:ind w:left="312"/>
              <w:rPr>
                <w:rFonts w:ascii="Times New Roman" w:hAnsi="Times New Roman" w:cs="Times New Roman"/>
                <w:lang w:val="en-US" w:eastAsia="zh-TW"/>
              </w:rPr>
              <w:pPrChange w:id="99" w:author="Yinyin Wu" w:date="2023-08-08T22:44:00Z">
                <w:pPr>
                  <w:pStyle w:val="ListParagraph"/>
                  <w:numPr>
                    <w:numId w:val="27"/>
                  </w:numPr>
                  <w:ind w:left="312" w:hanging="360"/>
                </w:pPr>
              </w:pPrChange>
            </w:pPr>
            <w:r>
              <w:rPr>
                <w:rFonts w:ascii="Times New Roman" w:hAnsi="Times New Roman" w:cs="Times New Roman"/>
                <w:lang w:val="en-US" w:eastAsia="zh-TW"/>
              </w:rPr>
              <w:t>Updates from team members</w:t>
            </w:r>
          </w:p>
        </w:tc>
        <w:tc>
          <w:tcPr>
            <w:tcW w:w="2522" w:type="pct"/>
          </w:tcPr>
          <w:p w14:paraId="249AB927" w14:textId="1BF26489" w:rsidR="002E7CC1" w:rsidRPr="00347EC5" w:rsidRDefault="7D9270E4" w:rsidP="00347EC5">
            <w:pPr>
              <w:pStyle w:val="ListParagraph"/>
              <w:numPr>
                <w:ilvl w:val="0"/>
                <w:numId w:val="29"/>
              </w:numPr>
              <w:ind w:left="354"/>
              <w:rPr>
                <w:rFonts w:ascii="Times New Roman" w:hAnsi="Times New Roman" w:cs="Times New Roman"/>
              </w:rPr>
            </w:pPr>
            <w:r w:rsidRPr="00347EC5">
              <w:rPr>
                <w:rFonts w:ascii="Times New Roman" w:hAnsi="Times New Roman" w:cs="Times New Roman"/>
              </w:rPr>
              <w:t xml:space="preserve">Do we need a proper project </w:t>
            </w:r>
            <w:proofErr w:type="gramStart"/>
            <w:r w:rsidRPr="00347EC5">
              <w:rPr>
                <w:rFonts w:ascii="Times New Roman" w:hAnsi="Times New Roman" w:cs="Times New Roman"/>
              </w:rPr>
              <w:t>plan</w:t>
            </w:r>
            <w:proofErr w:type="gramEnd"/>
          </w:p>
          <w:p w14:paraId="384BC268" w14:textId="48F93138" w:rsidR="002E7CC1" w:rsidRDefault="002E7CC1" w:rsidP="00314A3C">
            <w:pPr>
              <w:pStyle w:val="ListParagraph"/>
              <w:numPr>
                <w:ilvl w:val="0"/>
                <w:numId w:val="28"/>
              </w:numPr>
              <w:rPr>
                <w:rFonts w:ascii="Times New Roman" w:hAnsi="Times New Roman" w:cs="Times New Roman"/>
              </w:rPr>
            </w:pPr>
            <w:r>
              <w:rPr>
                <w:rFonts w:ascii="Times New Roman" w:hAnsi="Times New Roman" w:cs="Times New Roman"/>
              </w:rPr>
              <w:t xml:space="preserve">According to UC in Week 2 workshop, the workplan documents can be </w:t>
            </w:r>
            <w:r>
              <w:rPr>
                <w:rFonts w:ascii="Times New Roman" w:hAnsi="Times New Roman" w:cs="Times New Roman"/>
              </w:rPr>
              <w:lastRenderedPageBreak/>
              <w:t>generated via Trello or we can simply provide a Trello link for her review.</w:t>
            </w:r>
          </w:p>
          <w:p w14:paraId="6BCDED22" w14:textId="04B3D2B4" w:rsidR="005629CD" w:rsidRDefault="005629CD" w:rsidP="00314A3C">
            <w:pPr>
              <w:pStyle w:val="ListParagraph"/>
              <w:numPr>
                <w:ilvl w:val="0"/>
                <w:numId w:val="28"/>
              </w:numPr>
              <w:rPr>
                <w:rFonts w:ascii="Times New Roman" w:hAnsi="Times New Roman" w:cs="Times New Roman"/>
              </w:rPr>
            </w:pPr>
            <w:r>
              <w:rPr>
                <w:rFonts w:ascii="Times New Roman" w:hAnsi="Times New Roman" w:cs="Times New Roman"/>
              </w:rPr>
              <w:t xml:space="preserve">We may opt to </w:t>
            </w:r>
            <w:r w:rsidR="00E52AA1">
              <w:rPr>
                <w:rFonts w:ascii="Times New Roman" w:hAnsi="Times New Roman" w:cs="Times New Roman"/>
              </w:rPr>
              <w:t xml:space="preserve">prepare a plan in </w:t>
            </w:r>
            <w:proofErr w:type="gramStart"/>
            <w:r w:rsidR="00E52AA1">
              <w:rPr>
                <w:rFonts w:ascii="Times New Roman" w:hAnsi="Times New Roman" w:cs="Times New Roman"/>
              </w:rPr>
              <w:t>other</w:t>
            </w:r>
            <w:proofErr w:type="gramEnd"/>
            <w:r w:rsidR="00E52AA1">
              <w:rPr>
                <w:rFonts w:ascii="Times New Roman" w:hAnsi="Times New Roman" w:cs="Times New Roman"/>
              </w:rPr>
              <w:t xml:space="preserve"> format.</w:t>
            </w:r>
          </w:p>
          <w:p w14:paraId="00034D9D" w14:textId="17E0ADEF" w:rsidR="00324E1F" w:rsidRPr="00F34CDB" w:rsidRDefault="00324E1F" w:rsidP="00347EC5">
            <w:pPr>
              <w:pStyle w:val="ListParagraph"/>
              <w:numPr>
                <w:ilvl w:val="0"/>
                <w:numId w:val="28"/>
              </w:numPr>
              <w:rPr>
                <w:rFonts w:ascii="Times New Roman" w:hAnsi="Times New Roman" w:cs="Times New Roman"/>
              </w:rPr>
            </w:pPr>
            <w:r w:rsidRPr="00F34CDB">
              <w:rPr>
                <w:rFonts w:ascii="Times New Roman" w:hAnsi="Times New Roman" w:cs="Times New Roman"/>
              </w:rPr>
              <w:t>Deliverable 1 requirement:</w:t>
            </w:r>
          </w:p>
          <w:p w14:paraId="3A49FE06" w14:textId="131DF9C2" w:rsidR="00C87D80" w:rsidRDefault="00324E1F" w:rsidP="00347EC5">
            <w:pPr>
              <w:pStyle w:val="ListParagraph"/>
              <w:rPr>
                <w:rFonts w:ascii="Times New Roman" w:hAnsi="Times New Roman" w:cs="Times New Roman"/>
              </w:rPr>
            </w:pPr>
            <w:r>
              <w:rPr>
                <w:rFonts w:ascii="Times New Roman" w:hAnsi="Times New Roman" w:cs="Times New Roman"/>
              </w:rPr>
              <w:t>“</w:t>
            </w:r>
            <w:r w:rsidRPr="00347EC5">
              <w:rPr>
                <w:rFonts w:ascii="Times New Roman" w:hAnsi="Times New Roman" w:cs="Times New Roman"/>
                <w:i/>
                <w:iCs/>
              </w:rPr>
              <w:t>Created a plan for the next stage</w:t>
            </w:r>
            <w:r w:rsidRPr="00347EC5">
              <w:rPr>
                <w:rFonts w:ascii="Times New Roman" w:hAnsi="Times New Roman" w:cs="Times New Roman"/>
                <w:b/>
                <w:bCs/>
                <w:i/>
                <w:iCs/>
                <w:u w:val="single"/>
              </w:rPr>
              <w:t>s</w:t>
            </w:r>
            <w:r w:rsidRPr="00347EC5">
              <w:rPr>
                <w:rFonts w:ascii="Times New Roman" w:hAnsi="Times New Roman" w:cs="Times New Roman"/>
                <w:i/>
                <w:iCs/>
              </w:rPr>
              <w:t xml:space="preserve"> of the project, </w:t>
            </w:r>
            <w:r w:rsidRPr="00347EC5">
              <w:rPr>
                <w:rFonts w:ascii="Times New Roman" w:hAnsi="Times New Roman" w:cs="Times New Roman"/>
                <w:b/>
                <w:bCs/>
                <w:i/>
                <w:iCs/>
                <w:u w:val="single"/>
              </w:rPr>
              <w:t>with sufficient detail to complete deliverable 2</w:t>
            </w:r>
            <w:r w:rsidRPr="00347EC5">
              <w:rPr>
                <w:rFonts w:ascii="Times New Roman" w:hAnsi="Times New Roman" w:cs="Times New Roman"/>
                <w:i/>
                <w:iCs/>
              </w:rPr>
              <w:t>.</w:t>
            </w:r>
            <w:r>
              <w:rPr>
                <w:rFonts w:ascii="Times New Roman" w:hAnsi="Times New Roman" w:cs="Times New Roman"/>
              </w:rPr>
              <w:t>”</w:t>
            </w:r>
          </w:p>
          <w:p w14:paraId="35E91862" w14:textId="77777777" w:rsidR="00007235" w:rsidRPr="00347EC5" w:rsidRDefault="00007235" w:rsidP="00347EC5">
            <w:pPr>
              <w:pStyle w:val="ListParagraph"/>
              <w:ind w:left="360"/>
              <w:rPr>
                <w:rFonts w:ascii="Times New Roman" w:hAnsi="Times New Roman" w:cs="Times New Roman"/>
              </w:rPr>
            </w:pPr>
          </w:p>
          <w:p w14:paraId="2898C4C5" w14:textId="5E9F82E4" w:rsidR="00F1534B" w:rsidRPr="00FB36F4" w:rsidDel="00F1534B" w:rsidRDefault="7D9270E4" w:rsidP="00F1534B">
            <w:pPr>
              <w:pStyle w:val="ListParagraph"/>
              <w:numPr>
                <w:ilvl w:val="0"/>
                <w:numId w:val="29"/>
              </w:numPr>
              <w:ind w:left="354"/>
              <w:rPr>
                <w:del w:id="100" w:author="Yinyin Wu" w:date="2023-08-08T22:56:00Z"/>
                <w:rFonts w:ascii="Times New Roman" w:hAnsi="Times New Roman" w:cs="Times New Roman"/>
              </w:rPr>
            </w:pPr>
            <w:r w:rsidRPr="00347EC5">
              <w:rPr>
                <w:rFonts w:ascii="Times New Roman" w:hAnsi="Times New Roman" w:cs="Times New Roman"/>
              </w:rPr>
              <w:t xml:space="preserve">Do we need documents to demonstrate the thought process of </w:t>
            </w:r>
            <w:r w:rsidRPr="00FB36F4">
              <w:rPr>
                <w:rFonts w:ascii="Times New Roman" w:hAnsi="Times New Roman" w:cs="Times New Roman"/>
              </w:rPr>
              <w:t>design</w:t>
            </w:r>
            <w:ins w:id="101" w:author="Yinyin Wu" w:date="2023-08-08T22:56:00Z">
              <w:r w:rsidR="00F1534B" w:rsidRPr="00FB36F4">
                <w:rPr>
                  <w:rFonts w:ascii="Times New Roman" w:hAnsi="Times New Roman" w:cs="Times New Roman"/>
                </w:rPr>
                <w:t xml:space="preserve"> </w:t>
              </w:r>
            </w:ins>
          </w:p>
          <w:p w14:paraId="1AF27BD1" w14:textId="77777777" w:rsidR="004A3A68" w:rsidRPr="00FB36F4" w:rsidRDefault="00F96C1F" w:rsidP="00BE6BF7">
            <w:pPr>
              <w:pStyle w:val="ListParagraph"/>
              <w:numPr>
                <w:ilvl w:val="0"/>
                <w:numId w:val="29"/>
              </w:numPr>
              <w:ind w:left="354"/>
              <w:rPr>
                <w:ins w:id="102" w:author="Yinyin Wu" w:date="2023-08-08T22:57:00Z"/>
                <w:rFonts w:ascii="Times New Roman" w:hAnsi="Times New Roman" w:cs="Times New Roman"/>
              </w:rPr>
            </w:pPr>
            <w:proofErr w:type="gramStart"/>
            <w:r w:rsidRPr="00FB36F4">
              <w:rPr>
                <w:rFonts w:ascii="Times New Roman" w:hAnsi="Times New Roman" w:cs="Times New Roman"/>
                <w:rPrChange w:id="103" w:author="Yinyin Wu" w:date="2023-08-08T23:00:00Z">
                  <w:rPr>
                    <w:rFonts w:ascii="Times New Roman" w:hAnsi="Times New Roman" w:cs="Times New Roman"/>
                    <w:highlight w:val="yellow"/>
                  </w:rPr>
                </w:rPrChange>
              </w:rPr>
              <w:t>E.g.</w:t>
            </w:r>
            <w:proofErr w:type="gramEnd"/>
            <w:r w:rsidRPr="00FB36F4">
              <w:rPr>
                <w:rFonts w:ascii="Times New Roman" w:hAnsi="Times New Roman" w:cs="Times New Roman"/>
                <w:rPrChange w:id="104" w:author="Yinyin Wu" w:date="2023-08-08T23:00:00Z">
                  <w:rPr>
                    <w:rFonts w:ascii="Times New Roman" w:hAnsi="Times New Roman" w:cs="Times New Roman"/>
                    <w:highlight w:val="yellow"/>
                  </w:rPr>
                </w:rPrChange>
              </w:rPr>
              <w:t xml:space="preserve"> Figma?</w:t>
            </w:r>
            <w:r w:rsidR="00FB5A7A" w:rsidRPr="00FB36F4">
              <w:rPr>
                <w:rFonts w:ascii="Times New Roman" w:hAnsi="Times New Roman" w:cs="Times New Roman"/>
                <w:rPrChange w:id="105" w:author="Yinyin Wu" w:date="2023-08-08T23:00:00Z">
                  <w:rPr>
                    <w:rFonts w:ascii="Times New Roman" w:hAnsi="Times New Roman" w:cs="Times New Roman"/>
                    <w:highlight w:val="yellow"/>
                  </w:rPr>
                </w:rPrChange>
              </w:rPr>
              <w:t xml:space="preserve"> </w:t>
            </w:r>
            <w:ins w:id="106" w:author="Kyle Leung" w:date="2023-08-08T17:32:00Z">
              <w:r w:rsidR="0073086C" w:rsidRPr="00FB36F4">
                <w:rPr>
                  <w:rFonts w:ascii="Times New Roman" w:hAnsi="Times New Roman" w:cs="Times New Roman"/>
                  <w:rPrChange w:id="107" w:author="Yinyin Wu" w:date="2023-08-08T23:00:00Z">
                    <w:rPr>
                      <w:rFonts w:ascii="Times New Roman" w:hAnsi="Times New Roman" w:cs="Times New Roman"/>
                      <w:highlight w:val="yellow"/>
                    </w:rPr>
                  </w:rPrChange>
                </w:rPr>
                <w:t xml:space="preserve">Use Case Diagram, </w:t>
              </w:r>
            </w:ins>
            <w:r w:rsidR="00FB5A7A" w:rsidRPr="00FB36F4">
              <w:rPr>
                <w:rFonts w:ascii="Times New Roman" w:hAnsi="Times New Roman" w:cs="Times New Roman"/>
                <w:rPrChange w:id="108" w:author="Yinyin Wu" w:date="2023-08-08T23:00:00Z">
                  <w:rPr>
                    <w:rFonts w:ascii="Times New Roman" w:hAnsi="Times New Roman" w:cs="Times New Roman"/>
                    <w:highlight w:val="yellow"/>
                  </w:rPr>
                </w:rPrChange>
              </w:rPr>
              <w:t>Class / Sequence Diagram?</w:t>
            </w:r>
          </w:p>
          <w:p w14:paraId="69A5099A" w14:textId="00962412" w:rsidR="005F5876" w:rsidDel="00F1534B" w:rsidRDefault="00B9176A">
            <w:pPr>
              <w:pStyle w:val="ListParagraph"/>
              <w:ind w:left="354"/>
              <w:rPr>
                <w:del w:id="109" w:author="Yinyin Wu" w:date="2023-08-08T22:54:00Z"/>
                <w:rFonts w:ascii="Times New Roman" w:hAnsi="Times New Roman" w:cs="Times New Roman"/>
              </w:rPr>
              <w:pPrChange w:id="110" w:author="Yinyin Wu" w:date="2023-08-08T22:57:00Z">
                <w:pPr>
                  <w:pStyle w:val="ListParagraph"/>
                  <w:numPr>
                    <w:numId w:val="29"/>
                  </w:numPr>
                  <w:ind w:left="354" w:hanging="360"/>
                </w:pPr>
              </w:pPrChange>
            </w:pPr>
            <w:ins w:id="111" w:author="Kyle Leung" w:date="2023-08-08T17:34:00Z">
              <w:r w:rsidRPr="00F1534B">
                <w:rPr>
                  <w:rFonts w:ascii="Times New Roman" w:hAnsi="Times New Roman" w:cs="Times New Roman"/>
                </w:rPr>
                <w:t xml:space="preserve"> </w:t>
              </w:r>
            </w:ins>
            <w:del w:id="112" w:author="Yinyin Wu" w:date="2023-08-08T22:56:00Z">
              <w:r w:rsidRPr="00F1534B" w:rsidDel="00F1534B">
                <w:rPr>
                  <w:rFonts w:ascii="Times New Roman" w:hAnsi="Times New Roman" w:cs="Times New Roman"/>
                </w:rPr>
                <w:delText>=&gt; to be included in the MVP ppt</w:delText>
              </w:r>
            </w:del>
          </w:p>
          <w:p w14:paraId="4562B253" w14:textId="77777777" w:rsidR="00F1534B" w:rsidRDefault="00F1534B">
            <w:pPr>
              <w:pStyle w:val="ListParagraph"/>
              <w:ind w:left="354"/>
              <w:rPr>
                <w:ins w:id="113" w:author="Yinyin Wu" w:date="2023-08-08T22:56:00Z"/>
                <w:rFonts w:ascii="Times New Roman" w:hAnsi="Times New Roman" w:cs="Times New Roman"/>
              </w:rPr>
              <w:pPrChange w:id="114" w:author="Yinyin Wu" w:date="2023-08-08T22:57:00Z">
                <w:pPr>
                  <w:pStyle w:val="ListParagraph"/>
                  <w:numPr>
                    <w:numId w:val="29"/>
                  </w:numPr>
                  <w:ind w:left="354" w:hanging="360"/>
                </w:pPr>
              </w:pPrChange>
            </w:pPr>
          </w:p>
          <w:p w14:paraId="68783C56" w14:textId="71A67691" w:rsidR="004A3A68" w:rsidRPr="00270A7D" w:rsidRDefault="000220D8">
            <w:pPr>
              <w:pStyle w:val="ListParagraph"/>
              <w:numPr>
                <w:ilvl w:val="0"/>
                <w:numId w:val="39"/>
              </w:numPr>
              <w:rPr>
                <w:ins w:id="115" w:author="Yinyin Wu" w:date="2023-08-08T22:56:00Z"/>
                <w:rFonts w:ascii="Times New Roman" w:hAnsi="Times New Roman" w:cs="Times New Roman"/>
              </w:rPr>
              <w:pPrChange w:id="116" w:author="Yinyin Wu" w:date="2023-08-08T22:57:00Z">
                <w:pPr>
                  <w:pStyle w:val="ListParagraph"/>
                  <w:numPr>
                    <w:numId w:val="28"/>
                  </w:numPr>
                  <w:ind w:hanging="360"/>
                </w:pPr>
              </w:pPrChange>
            </w:pPr>
            <w:ins w:id="117" w:author="Yinyin Wu" w:date="2023-08-08T22:56:00Z">
              <w:r w:rsidRPr="00270A7D">
                <w:rPr>
                  <w:rFonts w:ascii="Times New Roman" w:hAnsi="Times New Roman" w:cs="Times New Roman"/>
                </w:rPr>
                <w:t>Figma design</w:t>
              </w:r>
            </w:ins>
            <w:ins w:id="118" w:author="Yinyin Wu" w:date="2023-08-08T22:57:00Z">
              <w:r w:rsidRPr="00270A7D">
                <w:rPr>
                  <w:rFonts w:ascii="Times New Roman" w:hAnsi="Times New Roman" w:cs="Times New Roman"/>
                </w:rPr>
                <w:t xml:space="preserve"> by this </w:t>
              </w:r>
              <w:del w:id="119" w:author="Kyle Leung" w:date="2023-08-10T01:52:00Z">
                <w:r w:rsidRPr="00270A7D">
                  <w:rPr>
                    <w:rFonts w:ascii="Times New Roman" w:hAnsi="Times New Roman" w:cs="Times New Roman"/>
                  </w:rPr>
                  <w:delText>Friday</w:delText>
                </w:r>
              </w:del>
            </w:ins>
            <w:ins w:id="120" w:author="Kyle Leung" w:date="2023-08-10T01:52:00Z">
              <w:r w:rsidR="00286925" w:rsidRPr="00E97729">
                <w:rPr>
                  <w:rFonts w:ascii="Times New Roman" w:hAnsi="Times New Roman" w:cs="Times New Roman"/>
                  <w:rPrChange w:id="121" w:author="Kyle Leung" w:date="2023-08-10T01:54:00Z">
                    <w:rPr/>
                  </w:rPrChange>
                </w:rPr>
                <w:t>Thursday</w:t>
              </w:r>
            </w:ins>
            <w:ins w:id="122" w:author="Yinyin Wu" w:date="2023-08-08T22:57:00Z">
              <w:r w:rsidRPr="00E97729">
                <w:rPr>
                  <w:rFonts w:ascii="Times New Roman" w:hAnsi="Times New Roman" w:cs="Times New Roman"/>
                  <w:rPrChange w:id="123" w:author="Kyle Leung" w:date="2023-08-10T01:54:00Z">
                    <w:rPr/>
                  </w:rPrChange>
                </w:rPr>
                <w:t xml:space="preserve"> (</w:t>
              </w:r>
              <w:r w:rsidR="004A3A68" w:rsidRPr="00E97729">
                <w:rPr>
                  <w:rFonts w:ascii="Times New Roman" w:hAnsi="Times New Roman" w:cs="Times New Roman"/>
                  <w:rPrChange w:id="124" w:author="Kyle Leung" w:date="2023-08-10T01:54:00Z">
                    <w:rPr/>
                  </w:rPrChange>
                </w:rPr>
                <w:t>1</w:t>
              </w:r>
            </w:ins>
            <w:ins w:id="125" w:author="Kyle Leung" w:date="2023-08-10T01:52:00Z">
              <w:r w:rsidR="00286925" w:rsidRPr="00E97729">
                <w:rPr>
                  <w:rFonts w:ascii="Times New Roman" w:hAnsi="Times New Roman" w:cs="Times New Roman"/>
                  <w:rPrChange w:id="126" w:author="Kyle Leung" w:date="2023-08-10T01:54:00Z">
                    <w:rPr/>
                  </w:rPrChange>
                </w:rPr>
                <w:t>0</w:t>
              </w:r>
            </w:ins>
            <w:ins w:id="127" w:author="Yinyin Wu" w:date="2023-08-08T22:57:00Z">
              <w:del w:id="128" w:author="Kyle Leung" w:date="2023-08-10T01:52:00Z">
                <w:r w:rsidR="004A3A68" w:rsidRPr="00E97729" w:rsidDel="00286925">
                  <w:rPr>
                    <w:rFonts w:ascii="Times New Roman" w:hAnsi="Times New Roman" w:cs="Times New Roman"/>
                    <w:rPrChange w:id="129" w:author="Kyle Leung" w:date="2023-08-10T01:54:00Z">
                      <w:rPr/>
                    </w:rPrChange>
                  </w:rPr>
                  <w:delText>1</w:delText>
                </w:r>
              </w:del>
              <w:r w:rsidR="004A3A68" w:rsidRPr="00270A7D">
                <w:rPr>
                  <w:rFonts w:ascii="Times New Roman" w:hAnsi="Times New Roman" w:cs="Times New Roman"/>
                </w:rPr>
                <w:t>/08)</w:t>
              </w:r>
            </w:ins>
          </w:p>
          <w:p w14:paraId="79D25F81" w14:textId="0569CF12" w:rsidR="00FB36F4" w:rsidRDefault="00FB36F4">
            <w:pPr>
              <w:pStyle w:val="ListParagraph"/>
              <w:numPr>
                <w:ilvl w:val="0"/>
                <w:numId w:val="39"/>
              </w:numPr>
              <w:rPr>
                <w:ins w:id="130" w:author="Yinyin Wu" w:date="2023-08-08T23:00:00Z"/>
                <w:rFonts w:ascii="Times New Roman" w:hAnsi="Times New Roman" w:cs="Times New Roman"/>
              </w:rPr>
              <w:pPrChange w:id="131" w:author="Kyle Leung" w:date="2023-08-10T09:59:00Z">
                <w:pPr>
                  <w:pStyle w:val="ListParagraph"/>
                  <w:numPr>
                    <w:numId w:val="29"/>
                  </w:numPr>
                  <w:ind w:left="354" w:hanging="360"/>
                </w:pPr>
              </w:pPrChange>
            </w:pPr>
            <w:ins w:id="132" w:author="Yinyin Wu" w:date="2023-08-08T23:00:00Z">
              <w:r>
                <w:rPr>
                  <w:rFonts w:ascii="Times New Roman" w:hAnsi="Times New Roman" w:cs="Times New Roman"/>
                </w:rPr>
                <w:t xml:space="preserve">Schema design by this </w:t>
              </w:r>
              <w:proofErr w:type="gramStart"/>
              <w:r>
                <w:rPr>
                  <w:rFonts w:ascii="Times New Roman" w:hAnsi="Times New Roman" w:cs="Times New Roman"/>
                </w:rPr>
                <w:t>Sunday(</w:t>
              </w:r>
              <w:proofErr w:type="gramEnd"/>
              <w:r>
                <w:rPr>
                  <w:rFonts w:ascii="Times New Roman" w:hAnsi="Times New Roman" w:cs="Times New Roman"/>
                </w:rPr>
                <w:t>13/08)</w:t>
              </w:r>
            </w:ins>
          </w:p>
          <w:p w14:paraId="4CECFFAD" w14:textId="7A40D2EF" w:rsidR="00FB36F4" w:rsidRDefault="00FB36F4">
            <w:pPr>
              <w:pStyle w:val="ListParagraph"/>
              <w:numPr>
                <w:ilvl w:val="0"/>
                <w:numId w:val="39"/>
              </w:numPr>
              <w:rPr>
                <w:ins w:id="133" w:author="Yinyin Wu" w:date="2023-08-08T23:01:00Z"/>
                <w:rFonts w:ascii="Times New Roman" w:hAnsi="Times New Roman" w:cs="Times New Roman"/>
              </w:rPr>
              <w:pPrChange w:id="134" w:author="Kyle Leung" w:date="2023-08-10T09:59:00Z">
                <w:pPr>
                  <w:pStyle w:val="ListParagraph"/>
                  <w:numPr>
                    <w:numId w:val="29"/>
                  </w:numPr>
                  <w:ind w:left="354" w:hanging="360"/>
                </w:pPr>
              </w:pPrChange>
            </w:pPr>
            <w:ins w:id="135" w:author="Yinyin Wu" w:date="2023-08-08T23:01:00Z">
              <w:r>
                <w:rPr>
                  <w:rFonts w:ascii="Times New Roman" w:hAnsi="Times New Roman" w:cs="Times New Roman"/>
                </w:rPr>
                <w:t xml:space="preserve">Use case diagram by this </w:t>
              </w:r>
              <w:proofErr w:type="gramStart"/>
              <w:r>
                <w:rPr>
                  <w:rFonts w:ascii="Times New Roman" w:hAnsi="Times New Roman" w:cs="Times New Roman"/>
                </w:rPr>
                <w:t>Sunday(</w:t>
              </w:r>
              <w:proofErr w:type="gramEnd"/>
              <w:r>
                <w:rPr>
                  <w:rFonts w:ascii="Times New Roman" w:hAnsi="Times New Roman" w:cs="Times New Roman"/>
                </w:rPr>
                <w:t>13/08)</w:t>
              </w:r>
            </w:ins>
          </w:p>
          <w:p w14:paraId="3C72690D" w14:textId="0758E6A4" w:rsidR="00FB36F4" w:rsidRDefault="00FB36F4">
            <w:pPr>
              <w:pStyle w:val="ListParagraph"/>
              <w:numPr>
                <w:ilvl w:val="0"/>
                <w:numId w:val="39"/>
              </w:numPr>
              <w:rPr>
                <w:ins w:id="136" w:author="Yinyin Wu" w:date="2023-08-08T23:02:00Z"/>
                <w:rFonts w:ascii="Times New Roman" w:hAnsi="Times New Roman" w:cs="Times New Roman"/>
              </w:rPr>
              <w:pPrChange w:id="137" w:author="Kyle Leung" w:date="2023-08-10T09:59:00Z">
                <w:pPr>
                  <w:pStyle w:val="ListParagraph"/>
                  <w:numPr>
                    <w:numId w:val="29"/>
                  </w:numPr>
                  <w:ind w:left="354" w:hanging="360"/>
                </w:pPr>
              </w:pPrChange>
            </w:pPr>
            <w:ins w:id="138" w:author="Yinyin Wu" w:date="2023-08-08T23:01:00Z">
              <w:r>
                <w:rPr>
                  <w:rFonts w:ascii="Times New Roman" w:hAnsi="Times New Roman" w:cs="Times New Roman"/>
                </w:rPr>
                <w:t xml:space="preserve">Sequence diagram by this </w:t>
              </w:r>
              <w:proofErr w:type="gramStart"/>
              <w:r>
                <w:rPr>
                  <w:rFonts w:ascii="Times New Roman" w:hAnsi="Times New Roman" w:cs="Times New Roman"/>
                </w:rPr>
                <w:t>Sunday(</w:t>
              </w:r>
              <w:proofErr w:type="gramEnd"/>
              <w:r>
                <w:rPr>
                  <w:rFonts w:ascii="Times New Roman" w:hAnsi="Times New Roman" w:cs="Times New Roman"/>
                </w:rPr>
                <w:t>13/08)</w:t>
              </w:r>
            </w:ins>
          </w:p>
          <w:p w14:paraId="11700D1B" w14:textId="487FBD95" w:rsidR="00FB36F4" w:rsidRDefault="00F80922" w:rsidP="00392F72">
            <w:pPr>
              <w:pStyle w:val="ListParagraph"/>
              <w:numPr>
                <w:ilvl w:val="0"/>
                <w:numId w:val="39"/>
              </w:numPr>
              <w:rPr>
                <w:del w:id="139" w:author="Kyle Leung" w:date="2023-08-10T01:55:00Z"/>
                <w:rFonts w:ascii="Times New Roman" w:hAnsi="Times New Roman" w:cs="Times New Roman"/>
              </w:rPr>
            </w:pPr>
            <w:ins w:id="140" w:author="Yinyin Wu" w:date="2023-08-08T23:03:00Z">
              <w:r>
                <w:rPr>
                  <w:rFonts w:ascii="Times New Roman" w:hAnsi="Times New Roman" w:cs="Times New Roman"/>
                </w:rPr>
                <w:t>Finish</w:t>
              </w:r>
            </w:ins>
            <w:ins w:id="141" w:author="Yinyin Wu" w:date="2023-08-08T23:02:00Z">
              <w:r>
                <w:rPr>
                  <w:rFonts w:ascii="Times New Roman" w:hAnsi="Times New Roman" w:cs="Times New Roman"/>
                </w:rPr>
                <w:t xml:space="preserve"> static web pages </w:t>
              </w:r>
            </w:ins>
            <w:ins w:id="142" w:author="Yinyin Wu" w:date="2023-08-08T23:03:00Z">
              <w:r>
                <w:rPr>
                  <w:rFonts w:ascii="Times New Roman" w:hAnsi="Times New Roman" w:cs="Times New Roman"/>
                </w:rPr>
                <w:t xml:space="preserve">by this </w:t>
              </w:r>
              <w:proofErr w:type="gramStart"/>
              <w:r>
                <w:rPr>
                  <w:rFonts w:ascii="Times New Roman" w:hAnsi="Times New Roman" w:cs="Times New Roman"/>
                </w:rPr>
                <w:t>Sunday(</w:t>
              </w:r>
              <w:proofErr w:type="gramEnd"/>
              <w:r>
                <w:rPr>
                  <w:rFonts w:ascii="Times New Roman" w:hAnsi="Times New Roman" w:cs="Times New Roman"/>
                </w:rPr>
                <w:t>14/08), to be assigned after client meeting.</w:t>
              </w:r>
            </w:ins>
          </w:p>
          <w:p w14:paraId="7353F5B6" w14:textId="77777777" w:rsidR="00392F72" w:rsidRPr="00FB36F4" w:rsidRDefault="00392F72">
            <w:pPr>
              <w:pStyle w:val="ListParagraph"/>
              <w:numPr>
                <w:ilvl w:val="0"/>
                <w:numId w:val="39"/>
              </w:numPr>
              <w:rPr>
                <w:ins w:id="143" w:author="Kyle Leung" w:date="2023-08-10T01:55:00Z"/>
                <w:rFonts w:ascii="Times New Roman" w:hAnsi="Times New Roman" w:cs="Times New Roman"/>
                <w:rPrChange w:id="144" w:author="Yinyin Wu" w:date="2023-08-08T23:00:00Z">
                  <w:rPr>
                    <w:ins w:id="145" w:author="Kyle Leung" w:date="2023-08-10T01:55:00Z"/>
                  </w:rPr>
                </w:rPrChange>
              </w:rPr>
              <w:pPrChange w:id="146" w:author="Kyle Leung" w:date="2023-08-10T01:54:00Z">
                <w:pPr>
                  <w:pStyle w:val="ListParagraph"/>
                  <w:numPr>
                    <w:numId w:val="28"/>
                  </w:numPr>
                  <w:ind w:hanging="360"/>
                </w:pPr>
              </w:pPrChange>
            </w:pPr>
          </w:p>
          <w:p w14:paraId="5EF5EA97" w14:textId="48818E6C" w:rsidR="005F5876" w:rsidRPr="00270A7D" w:rsidRDefault="005F5876">
            <w:pPr>
              <w:pStyle w:val="ListParagraph"/>
              <w:rPr>
                <w:rFonts w:ascii="Times New Roman" w:hAnsi="Times New Roman" w:cs="Times New Roman"/>
              </w:rPr>
              <w:pPrChange w:id="147" w:author="Yinyin Wu" w:date="2023-08-08T22:56:00Z">
                <w:pPr>
                  <w:pStyle w:val="ListParagraph"/>
                  <w:ind w:left="360"/>
                </w:pPr>
              </w:pPrChange>
            </w:pPr>
          </w:p>
        </w:tc>
        <w:tc>
          <w:tcPr>
            <w:tcW w:w="1248" w:type="pct"/>
          </w:tcPr>
          <w:p w14:paraId="157F7B37" w14:textId="77777777" w:rsidR="00520E17" w:rsidRDefault="00520E17" w:rsidP="0010266A">
            <w:pPr>
              <w:rPr>
                <w:ins w:id="148" w:author="Yinyin Wu" w:date="2023-08-08T17:32:00Z"/>
                <w:rFonts w:ascii="Times New Roman" w:hAnsi="Times New Roman" w:cs="Times New Roman"/>
              </w:rPr>
            </w:pPr>
            <w:ins w:id="149" w:author="Yinyin Wu" w:date="2023-08-08T17:32:00Z">
              <w:r>
                <w:rPr>
                  <w:rFonts w:ascii="Times New Roman" w:hAnsi="Times New Roman" w:cs="Times New Roman"/>
                </w:rPr>
                <w:lastRenderedPageBreak/>
                <w:t xml:space="preserve">General </w:t>
              </w:r>
              <w:r w:rsidR="005C0608">
                <w:rPr>
                  <w:rFonts w:ascii="Times New Roman" w:hAnsi="Times New Roman" w:cs="Times New Roman"/>
                </w:rPr>
                <w:t>plan for whole project, details until deliverable 2.</w:t>
              </w:r>
            </w:ins>
          </w:p>
          <w:p w14:paraId="4EFF5E29" w14:textId="77777777" w:rsidR="005C0608" w:rsidRDefault="005C0608" w:rsidP="0010266A">
            <w:pPr>
              <w:rPr>
                <w:ins w:id="150" w:author="Yinyin Wu" w:date="2023-08-08T17:32:00Z"/>
                <w:rFonts w:ascii="Times New Roman" w:hAnsi="Times New Roman" w:cs="Times New Roman"/>
              </w:rPr>
            </w:pPr>
          </w:p>
          <w:p w14:paraId="6695BE3E" w14:textId="77777777" w:rsidR="005C0608" w:rsidRDefault="005C0608" w:rsidP="0010266A">
            <w:pPr>
              <w:rPr>
                <w:ins w:id="151" w:author="Yinyin Wu" w:date="2023-08-08T17:32:00Z"/>
                <w:rFonts w:ascii="Times New Roman" w:hAnsi="Times New Roman" w:cs="Times New Roman"/>
              </w:rPr>
            </w:pPr>
          </w:p>
          <w:p w14:paraId="01CA4D2A" w14:textId="77777777" w:rsidR="00E70BA5" w:rsidRDefault="00E70BA5" w:rsidP="0010266A">
            <w:pPr>
              <w:rPr>
                <w:ins w:id="152" w:author="Yinyin Wu" w:date="2023-08-08T22:51:00Z"/>
                <w:rFonts w:ascii="Times New Roman" w:hAnsi="Times New Roman" w:cs="Times New Roman"/>
              </w:rPr>
            </w:pPr>
          </w:p>
          <w:p w14:paraId="79898C6C" w14:textId="77777777" w:rsidR="00E70BA5" w:rsidRDefault="00E70BA5" w:rsidP="0010266A">
            <w:pPr>
              <w:rPr>
                <w:ins w:id="153" w:author="Yinyin Wu" w:date="2023-08-08T22:51:00Z"/>
                <w:rFonts w:ascii="Times New Roman" w:hAnsi="Times New Roman" w:cs="Times New Roman"/>
              </w:rPr>
            </w:pPr>
          </w:p>
          <w:p w14:paraId="0CE9263C" w14:textId="77777777" w:rsidR="00E70BA5" w:rsidRDefault="00E70BA5" w:rsidP="0010266A">
            <w:pPr>
              <w:rPr>
                <w:ins w:id="154" w:author="Yinyin Wu" w:date="2023-08-08T22:51:00Z"/>
                <w:rFonts w:ascii="Times New Roman" w:hAnsi="Times New Roman" w:cs="Times New Roman"/>
              </w:rPr>
            </w:pPr>
          </w:p>
          <w:p w14:paraId="475E7D7B" w14:textId="77777777" w:rsidR="00E70BA5" w:rsidRDefault="00E70BA5" w:rsidP="0010266A">
            <w:pPr>
              <w:rPr>
                <w:ins w:id="155" w:author="Yinyin Wu" w:date="2023-08-08T22:51:00Z"/>
                <w:rFonts w:ascii="Times New Roman" w:hAnsi="Times New Roman" w:cs="Times New Roman"/>
              </w:rPr>
            </w:pPr>
          </w:p>
          <w:p w14:paraId="2B30D620" w14:textId="77777777" w:rsidR="00E70BA5" w:rsidRDefault="00E70BA5" w:rsidP="0010266A">
            <w:pPr>
              <w:rPr>
                <w:ins w:id="156" w:author="Yinyin Wu" w:date="2023-08-08T22:51:00Z"/>
                <w:rFonts w:ascii="Times New Roman" w:hAnsi="Times New Roman" w:cs="Times New Roman"/>
              </w:rPr>
            </w:pPr>
          </w:p>
          <w:p w14:paraId="2EB2310B" w14:textId="77777777" w:rsidR="00E70BA5" w:rsidRDefault="00E70BA5" w:rsidP="0010266A">
            <w:pPr>
              <w:rPr>
                <w:ins w:id="157" w:author="Yinyin Wu" w:date="2023-08-08T22:51:00Z"/>
                <w:rFonts w:ascii="Times New Roman" w:hAnsi="Times New Roman" w:cs="Times New Roman"/>
              </w:rPr>
            </w:pPr>
          </w:p>
          <w:p w14:paraId="5CB9C6EA" w14:textId="77777777" w:rsidR="00E70BA5" w:rsidRDefault="00E70BA5" w:rsidP="0010266A">
            <w:pPr>
              <w:rPr>
                <w:ins w:id="158" w:author="Yinyin Wu" w:date="2023-08-08T22:51:00Z"/>
                <w:rFonts w:ascii="Times New Roman" w:hAnsi="Times New Roman" w:cs="Times New Roman"/>
              </w:rPr>
            </w:pPr>
          </w:p>
          <w:p w14:paraId="0A519D41" w14:textId="18493A16" w:rsidR="00692857" w:rsidRDefault="009451DA" w:rsidP="0010266A">
            <w:pPr>
              <w:rPr>
                <w:ins w:id="159" w:author="Kyle Leung" w:date="2023-08-08T17:37:00Z"/>
                <w:rFonts w:ascii="Times New Roman" w:hAnsi="Times New Roman" w:cs="Times New Roman"/>
              </w:rPr>
            </w:pPr>
            <w:ins w:id="160" w:author="Yinyin Wu" w:date="2023-08-10T10:02:00Z">
              <w:r>
                <w:rPr>
                  <w:rFonts w:ascii="Times New Roman" w:hAnsi="Times New Roman" w:cs="Times New Roman"/>
                </w:rPr>
                <w:t>Confirm with U</w:t>
              </w:r>
            </w:ins>
            <w:ins w:id="161" w:author="Yinyin Wu" w:date="2023-08-10T10:03:00Z">
              <w:r>
                <w:rPr>
                  <w:rFonts w:ascii="Times New Roman" w:hAnsi="Times New Roman" w:cs="Times New Roman"/>
                </w:rPr>
                <w:t>C the contents</w:t>
              </w:r>
            </w:ins>
            <w:ins w:id="162" w:author="Yinyin Wu" w:date="2023-08-10T10:05:00Z">
              <w:r w:rsidR="001D4F4C">
                <w:rPr>
                  <w:rFonts w:ascii="Times New Roman" w:hAnsi="Times New Roman" w:cs="Times New Roman" w:hint="eastAsia"/>
                  <w:lang w:eastAsia="ko-KR"/>
                </w:rPr>
                <w:t xml:space="preserve"> </w:t>
              </w:r>
            </w:ins>
            <w:ins w:id="163" w:author="Yinyin Wu" w:date="2023-08-10T10:08:00Z">
              <w:r w:rsidR="00B05D7E">
                <w:rPr>
                  <w:rFonts w:ascii="Times New Roman" w:hAnsi="Times New Roman" w:cs="Times New Roman"/>
                  <w:lang w:eastAsia="ko-KR"/>
                </w:rPr>
                <w:t xml:space="preserve">of </w:t>
              </w:r>
            </w:ins>
            <w:ins w:id="164" w:author="Yinyin Wu" w:date="2023-08-10T10:06:00Z">
              <w:r w:rsidR="001D4F4C">
                <w:rPr>
                  <w:rFonts w:ascii="Times New Roman" w:hAnsi="Times New Roman" w:cs="Times New Roman"/>
                  <w:lang w:val="en-US" w:eastAsia="ko-KR"/>
                </w:rPr>
                <w:t>MVP</w:t>
              </w:r>
            </w:ins>
            <w:ins w:id="165" w:author="Yinyin Wu" w:date="2023-08-10T10:08:00Z">
              <w:r w:rsidR="00B05D7E">
                <w:rPr>
                  <w:rFonts w:ascii="Times New Roman" w:hAnsi="Times New Roman" w:cs="Times New Roman"/>
                  <w:lang w:val="en-US" w:eastAsia="ko-KR"/>
                </w:rPr>
                <w:t xml:space="preserve"> </w:t>
              </w:r>
            </w:ins>
            <w:ins w:id="166" w:author="Yinyin Wu" w:date="2023-08-10T10:06:00Z">
              <w:r w:rsidR="00577597">
                <w:rPr>
                  <w:rFonts w:ascii="Times New Roman" w:hAnsi="Times New Roman" w:cs="Times New Roman"/>
                  <w:lang w:val="en-US" w:eastAsia="ko-KR"/>
                </w:rPr>
                <w:t xml:space="preserve">(refer to </w:t>
              </w:r>
              <w:r w:rsidR="008C06CA">
                <w:rPr>
                  <w:rFonts w:ascii="Times New Roman" w:hAnsi="Times New Roman" w:cs="Times New Roman"/>
                  <w:lang w:val="en-US" w:eastAsia="ko-KR"/>
                </w:rPr>
                <w:t>item</w:t>
              </w:r>
              <w:r w:rsidR="00C15F5C">
                <w:rPr>
                  <w:rFonts w:ascii="Times New Roman" w:hAnsi="Times New Roman" w:cs="Times New Roman"/>
                  <w:lang w:val="en-US" w:eastAsia="ko-KR"/>
                </w:rPr>
                <w:t xml:space="preserve"> 3, deliverable 1a</w:t>
              </w:r>
            </w:ins>
            <w:ins w:id="167" w:author="Yinyin Wu" w:date="2023-08-10T10:07:00Z">
              <w:r w:rsidR="00C15F5C">
                <w:rPr>
                  <w:rFonts w:ascii="Times New Roman" w:hAnsi="Times New Roman" w:cs="Times New Roman"/>
                  <w:lang w:val="en-US" w:eastAsia="ko-KR"/>
                </w:rPr>
                <w:t>)</w:t>
              </w:r>
            </w:ins>
            <w:commentRangeStart w:id="168"/>
            <w:commentRangeStart w:id="169"/>
            <w:commentRangeEnd w:id="168"/>
            <w:del w:id="170" w:author="Yinyin Wu" w:date="2023-08-10T10:02:00Z">
              <w:r w:rsidR="008F640F" w:rsidDel="009451DA">
                <w:rPr>
                  <w:rStyle w:val="CommentReference"/>
                </w:rPr>
                <w:commentReference w:id="168"/>
              </w:r>
            </w:del>
            <w:commentRangeEnd w:id="169"/>
            <w:r w:rsidR="00AC1125">
              <w:rPr>
                <w:rStyle w:val="CommentReference"/>
              </w:rPr>
              <w:commentReference w:id="169"/>
            </w:r>
          </w:p>
          <w:p w14:paraId="42B03069" w14:textId="3AE6350E" w:rsidR="00394DC8" w:rsidRDefault="004A3A68" w:rsidP="0010266A">
            <w:pPr>
              <w:rPr>
                <w:ins w:id="171" w:author="Kyle Leung" w:date="2023-08-08T17:37:00Z"/>
                <w:rFonts w:ascii="Times New Roman" w:hAnsi="Times New Roman" w:cs="Times New Roman"/>
              </w:rPr>
            </w:pPr>
            <w:ins w:id="172" w:author="Yinyin Wu" w:date="2023-08-08T22:57:00Z">
              <w:r>
                <w:rPr>
                  <w:rFonts w:ascii="Times New Roman" w:hAnsi="Times New Roman" w:cs="Times New Roman"/>
                </w:rPr>
                <w:t>Warren</w:t>
              </w:r>
            </w:ins>
          </w:p>
          <w:p w14:paraId="3369DB49" w14:textId="6CEF187C" w:rsidR="00046403" w:rsidDel="00FB36F4" w:rsidRDefault="00FB36F4" w:rsidP="0010266A">
            <w:pPr>
              <w:rPr>
                <w:del w:id="173" w:author="Yinyin Wu" w:date="2023-08-08T22:57:00Z"/>
                <w:rFonts w:ascii="Times New Roman" w:hAnsi="Times New Roman" w:cs="Times New Roman"/>
              </w:rPr>
            </w:pPr>
            <w:proofErr w:type="spellStart"/>
            <w:ins w:id="174" w:author="Yinyin Wu" w:date="2023-08-08T23:00:00Z">
              <w:r>
                <w:rPr>
                  <w:rFonts w:ascii="Times New Roman" w:hAnsi="Times New Roman" w:cs="Times New Roman"/>
                </w:rPr>
                <w:t>Yinyin</w:t>
              </w:r>
            </w:ins>
            <w:proofErr w:type="spellEnd"/>
            <w:ins w:id="175" w:author="Kyle Leung" w:date="2023-08-08T17:42:00Z">
              <w:del w:id="176" w:author="Yinyin Wu" w:date="2023-08-08T22:57:00Z">
                <w:r w:rsidR="00557B80" w:rsidDel="004A3A68">
                  <w:rPr>
                    <w:rFonts w:ascii="Times New Roman" w:hAnsi="Times New Roman" w:cs="Times New Roman"/>
                  </w:rPr>
                  <w:delText xml:space="preserve">Warren – </w:delText>
                </w:r>
              </w:del>
            </w:ins>
            <w:ins w:id="177" w:author="Kyle Leung" w:date="2023-08-08T17:41:00Z">
              <w:del w:id="178" w:author="Yinyin Wu" w:date="2023-08-08T22:57:00Z">
                <w:r w:rsidR="00046403" w:rsidDel="004A3A68">
                  <w:rPr>
                    <w:rFonts w:ascii="Times New Roman" w:hAnsi="Times New Roman" w:cs="Times New Roman"/>
                  </w:rPr>
                  <w:delText>Figma</w:delText>
                </w:r>
                <w:r w:rsidR="00971D6E" w:rsidDel="004A3A68">
                  <w:rPr>
                    <w:rFonts w:ascii="Times New Roman" w:hAnsi="Times New Roman" w:cs="Times New Roman"/>
                  </w:rPr>
                  <w:delText xml:space="preserve"> design by this Fri</w:delText>
                </w:r>
              </w:del>
            </w:ins>
          </w:p>
          <w:p w14:paraId="55D583D6" w14:textId="5ED2F2A9" w:rsidR="00FB36F4" w:rsidRDefault="00FB36F4" w:rsidP="0010266A">
            <w:pPr>
              <w:rPr>
                <w:ins w:id="179" w:author="Yinyin Wu" w:date="2023-08-08T23:01:00Z"/>
                <w:rFonts w:ascii="Times New Roman" w:hAnsi="Times New Roman" w:cs="Times New Roman"/>
              </w:rPr>
            </w:pPr>
          </w:p>
          <w:p w14:paraId="63E5F756" w14:textId="25D2E719" w:rsidR="00046403" w:rsidRDefault="00FB36F4" w:rsidP="0010266A">
            <w:pPr>
              <w:rPr>
                <w:ins w:id="180" w:author="Yinyin Wu" w:date="2023-08-08T23:01:00Z"/>
                <w:rFonts w:ascii="Times New Roman" w:hAnsi="Times New Roman" w:cs="Times New Roman"/>
              </w:rPr>
            </w:pPr>
            <w:ins w:id="181" w:author="Yinyin Wu" w:date="2023-08-08T23:01:00Z">
              <w:r>
                <w:rPr>
                  <w:rFonts w:ascii="Times New Roman" w:hAnsi="Times New Roman" w:cs="Times New Roman"/>
                </w:rPr>
                <w:t>Michael</w:t>
              </w:r>
            </w:ins>
          </w:p>
          <w:p w14:paraId="581B092A" w14:textId="64543FEA" w:rsidR="00FB36F4" w:rsidRDefault="00FB36F4" w:rsidP="0010266A">
            <w:pPr>
              <w:rPr>
                <w:ins w:id="182" w:author="Kyle Leung" w:date="2023-08-08T17:40:00Z"/>
                <w:rFonts w:ascii="Times New Roman" w:hAnsi="Times New Roman" w:cs="Times New Roman"/>
              </w:rPr>
            </w:pPr>
            <w:ins w:id="183" w:author="Yinyin Wu" w:date="2023-08-08T23:01:00Z">
              <w:r>
                <w:rPr>
                  <w:rFonts w:ascii="Times New Roman" w:hAnsi="Times New Roman" w:cs="Times New Roman"/>
                </w:rPr>
                <w:t>Michael &amp;</w:t>
              </w:r>
            </w:ins>
            <w:ins w:id="184" w:author="Yinyin Wu" w:date="2023-08-08T23:02:00Z">
              <w:r>
                <w:rPr>
                  <w:rFonts w:ascii="Times New Roman" w:hAnsi="Times New Roman" w:cs="Times New Roman"/>
                </w:rPr>
                <w:t xml:space="preserve"> Wendy</w:t>
              </w:r>
            </w:ins>
          </w:p>
          <w:p w14:paraId="58ECC7BC" w14:textId="77777777" w:rsidR="00C72EDD" w:rsidRDefault="00C72EDD" w:rsidP="0010266A">
            <w:pPr>
              <w:rPr>
                <w:ins w:id="185" w:author="Yinyin Wu" w:date="2023-08-10T10:13:00Z"/>
                <w:rFonts w:ascii="Times New Roman" w:hAnsi="Times New Roman" w:cs="Times New Roman"/>
              </w:rPr>
            </w:pPr>
          </w:p>
          <w:p w14:paraId="54EFCB5D" w14:textId="6AF52080" w:rsidR="00825B2C" w:rsidRDefault="00825B2C" w:rsidP="0010266A">
            <w:pPr>
              <w:rPr>
                <w:ins w:id="186" w:author="Kyle Leung" w:date="2023-08-08T17:40:00Z"/>
                <w:rFonts w:ascii="Times New Roman" w:hAnsi="Times New Roman" w:cs="Times New Roman"/>
              </w:rPr>
            </w:pPr>
            <w:ins w:id="187" w:author="Kyle Leung" w:date="2023-08-08T17:40:00Z">
              <w:del w:id="188" w:author="Yinyin Wu" w:date="2023-08-08T23:03:00Z">
                <w:r w:rsidDel="00F80922">
                  <w:rPr>
                    <w:rFonts w:ascii="Times New Roman" w:hAnsi="Times New Roman" w:cs="Times New Roman"/>
                  </w:rPr>
                  <w:delText xml:space="preserve">End of this week – each member to </w:delText>
                </w:r>
                <w:r w:rsidR="00690126" w:rsidDel="00F80922">
                  <w:rPr>
                    <w:rFonts w:ascii="Times New Roman" w:hAnsi="Times New Roman" w:cs="Times New Roman"/>
                  </w:rPr>
                  <w:delText xml:space="preserve">prepare static </w:delText>
                </w:r>
                <w:r w:rsidR="007B1451" w:rsidDel="00F80922">
                  <w:rPr>
                    <w:rFonts w:ascii="Times New Roman" w:hAnsi="Times New Roman" w:cs="Times New Roman"/>
                  </w:rPr>
                  <w:delText>web pages</w:delText>
                </w:r>
              </w:del>
            </w:ins>
            <w:ins w:id="189" w:author="Kyle Leung" w:date="2023-08-08T17:41:00Z">
              <w:del w:id="190" w:author="Yinyin Wu" w:date="2023-08-08T23:03:00Z">
                <w:r w:rsidR="007B1451" w:rsidDel="00F80922">
                  <w:rPr>
                    <w:rFonts w:ascii="Times New Roman" w:hAnsi="Times New Roman" w:cs="Times New Roman"/>
                  </w:rPr>
                  <w:delText xml:space="preserve"> (to be assigned)</w:delText>
                </w:r>
              </w:del>
            </w:ins>
            <w:ins w:id="191" w:author="Yinyin Wu" w:date="2023-08-08T23:04:00Z">
              <w:r w:rsidR="00F80922">
                <w:rPr>
                  <w:rFonts w:ascii="Times New Roman" w:hAnsi="Times New Roman" w:cs="Times New Roman"/>
                </w:rPr>
                <w:t xml:space="preserve">All </w:t>
              </w:r>
            </w:ins>
            <w:ins w:id="192" w:author="Yinyin Wu" w:date="2023-08-08T23:29:00Z">
              <w:r w:rsidR="00D32DA9">
                <w:rPr>
                  <w:rFonts w:ascii="Times New Roman" w:hAnsi="Times New Roman" w:cs="Times New Roman"/>
                </w:rPr>
                <w:t>members</w:t>
              </w:r>
            </w:ins>
            <w:ins w:id="193" w:author="Yinyin Wu" w:date="2023-08-08T23:04:00Z">
              <w:r w:rsidR="00F80922">
                <w:rPr>
                  <w:rFonts w:ascii="Times New Roman" w:hAnsi="Times New Roman" w:cs="Times New Roman"/>
                </w:rPr>
                <w:t>.</w:t>
              </w:r>
            </w:ins>
          </w:p>
          <w:p w14:paraId="1C25F070" w14:textId="77777777" w:rsidR="00825B2C" w:rsidRDefault="00825B2C" w:rsidP="0010266A">
            <w:pPr>
              <w:rPr>
                <w:ins w:id="194" w:author="Kyle Leung" w:date="2023-08-08T17:37:00Z"/>
                <w:rFonts w:ascii="Times New Roman" w:hAnsi="Times New Roman" w:cs="Times New Roman"/>
              </w:rPr>
            </w:pPr>
          </w:p>
          <w:p w14:paraId="4595A57B" w14:textId="047420EE" w:rsidR="00394DC8" w:rsidDel="00F32E4D" w:rsidRDefault="009749B0" w:rsidP="0010266A">
            <w:pPr>
              <w:rPr>
                <w:ins w:id="195" w:author="Kyle Leung" w:date="2023-08-08T17:38:00Z"/>
                <w:del w:id="196" w:author="Yinyin Wu" w:date="2023-08-08T22:58:00Z"/>
                <w:rFonts w:ascii="Times New Roman" w:hAnsi="Times New Roman" w:cs="Times New Roman"/>
              </w:rPr>
            </w:pPr>
            <w:ins w:id="197" w:author="Kyle Leung" w:date="2023-08-08T17:37:00Z">
              <w:del w:id="198" w:author="Yinyin Wu" w:date="2023-08-08T22:58:00Z">
                <w:r w:rsidDel="00F32E4D">
                  <w:rPr>
                    <w:rFonts w:ascii="Times New Roman" w:hAnsi="Times New Roman" w:cs="Times New Roman"/>
                  </w:rPr>
                  <w:delText>List of interview questions can serv</w:delText>
                </w:r>
              </w:del>
            </w:ins>
            <w:ins w:id="199" w:author="Kyle Leung" w:date="2023-08-08T17:38:00Z">
              <w:del w:id="200" w:author="Yinyin Wu" w:date="2023-08-08T22:58:00Z">
                <w:r w:rsidDel="00F32E4D">
                  <w:rPr>
                    <w:rFonts w:ascii="Times New Roman" w:hAnsi="Times New Roman" w:cs="Times New Roman"/>
                  </w:rPr>
                  <w:delText xml:space="preserve">e as the </w:delText>
                </w:r>
                <w:r w:rsidR="002D5DB5" w:rsidDel="00F32E4D">
                  <w:rPr>
                    <w:rFonts w:ascii="Times New Roman" w:hAnsi="Times New Roman" w:cs="Times New Roman"/>
                  </w:rPr>
                  <w:delText>r</w:delText>
                </w:r>
                <w:r w:rsidRPr="009749B0" w:rsidDel="00F32E4D">
                  <w:rPr>
                    <w:rFonts w:ascii="Times New Roman" w:hAnsi="Times New Roman" w:cs="Times New Roman"/>
                  </w:rPr>
                  <w:delText>equirement documentation</w:delText>
                </w:r>
                <w:r w:rsidR="00D64620" w:rsidDel="00F32E4D">
                  <w:rPr>
                    <w:rFonts w:ascii="Times New Roman" w:hAnsi="Times New Roman" w:cs="Times New Roman"/>
                  </w:rPr>
                  <w:delText>.</w:delText>
                </w:r>
              </w:del>
            </w:ins>
          </w:p>
          <w:p w14:paraId="67B1AE49" w14:textId="526DB737" w:rsidR="00955FF5" w:rsidRDefault="00955FF5" w:rsidP="0010266A">
            <w:pPr>
              <w:rPr>
                <w:ins w:id="201" w:author="Yinyin Wu" w:date="2023-08-08T17:45:00Z"/>
                <w:del w:id="202" w:author="Kyle Leung" w:date="2023-08-10T01:55:00Z"/>
                <w:rFonts w:ascii="Times New Roman" w:hAnsi="Times New Roman" w:cs="Times New Roman"/>
              </w:rPr>
            </w:pPr>
          </w:p>
          <w:p w14:paraId="129E0548" w14:textId="40BD2884" w:rsidR="00407C6A" w:rsidDel="00FB36F4" w:rsidRDefault="00F61041" w:rsidP="0010266A">
            <w:pPr>
              <w:rPr>
                <w:ins w:id="203" w:author="Kyle Leung" w:date="2023-08-08T17:44:00Z"/>
                <w:del w:id="204" w:author="Yinyin Wu" w:date="2023-08-08T23:02:00Z"/>
                <w:rFonts w:ascii="Times New Roman" w:hAnsi="Times New Roman" w:cs="Times New Roman"/>
              </w:rPr>
            </w:pPr>
            <w:ins w:id="205" w:author="Kyle Leung" w:date="2023-08-08T17:46:00Z">
              <w:del w:id="206" w:author="Yinyin Wu" w:date="2023-08-08T23:02:00Z">
                <w:r w:rsidDel="00FB36F4">
                  <w:rPr>
                    <w:rFonts w:ascii="Times New Roman" w:hAnsi="Times New Roman" w:cs="Times New Roman"/>
                  </w:rPr>
                  <w:delText xml:space="preserve">Michael &amp; </w:delText>
                </w:r>
              </w:del>
            </w:ins>
            <w:ins w:id="207" w:author="Kyle Leung" w:date="2023-08-08T17:47:00Z">
              <w:del w:id="208" w:author="Yinyin Wu" w:date="2023-08-08T23:02:00Z">
                <w:r w:rsidR="00566798" w:rsidDel="00FB36F4">
                  <w:rPr>
                    <w:rFonts w:ascii="Times New Roman" w:hAnsi="Times New Roman" w:cs="Times New Roman"/>
                  </w:rPr>
                  <w:delText>Wendy</w:delText>
                </w:r>
              </w:del>
            </w:ins>
            <w:ins w:id="209" w:author="Kyle Leung" w:date="2023-08-08T17:46:00Z">
              <w:del w:id="210" w:author="Yinyin Wu" w:date="2023-08-08T23:02:00Z">
                <w:r w:rsidDel="00FB36F4">
                  <w:rPr>
                    <w:rFonts w:ascii="Times New Roman" w:hAnsi="Times New Roman" w:cs="Times New Roman"/>
                  </w:rPr>
                  <w:delText xml:space="preserve"> – </w:delText>
                </w:r>
              </w:del>
            </w:ins>
            <w:ins w:id="211" w:author="Kyle Leung" w:date="2023-08-08T17:44:00Z">
              <w:del w:id="212" w:author="Yinyin Wu" w:date="2023-08-08T23:02:00Z">
                <w:r w:rsidR="00CA31D5" w:rsidRPr="00CA31D5" w:rsidDel="00FB36F4">
                  <w:rPr>
                    <w:rFonts w:ascii="Times New Roman" w:hAnsi="Times New Roman" w:cs="Times New Roman"/>
                  </w:rPr>
                  <w:delText>Sequence Diagram</w:delText>
                </w:r>
              </w:del>
            </w:ins>
            <w:ins w:id="213" w:author="Kyle Leung" w:date="2023-08-08T17:47:00Z">
              <w:del w:id="214" w:author="Yinyin Wu" w:date="2023-08-08T23:02:00Z">
                <w:r w:rsidR="00B6539D" w:rsidDel="00FB36F4">
                  <w:rPr>
                    <w:rFonts w:ascii="Times New Roman" w:hAnsi="Times New Roman" w:cs="Times New Roman"/>
                  </w:rPr>
                  <w:delText xml:space="preserve"> by this Sun</w:delText>
                </w:r>
              </w:del>
            </w:ins>
          </w:p>
          <w:p w14:paraId="1B358A09" w14:textId="12A050D1" w:rsidR="005C0608" w:rsidRPr="00347EC5" w:rsidRDefault="005C0608" w:rsidP="0010266A">
            <w:pPr>
              <w:rPr>
                <w:rFonts w:ascii="Times New Roman" w:hAnsi="Times New Roman" w:cs="Times New Roman"/>
              </w:rPr>
            </w:pPr>
          </w:p>
        </w:tc>
      </w:tr>
      <w:tr w:rsidR="00E83F69" w14:paraId="5FD5DADD" w14:textId="77777777" w:rsidTr="00B77166">
        <w:tc>
          <w:tcPr>
            <w:tcW w:w="1230" w:type="pct"/>
          </w:tcPr>
          <w:p w14:paraId="4094F508" w14:textId="32F6D5BD" w:rsidR="00DE3E9B" w:rsidRDefault="00DE3E9B">
            <w:pPr>
              <w:pStyle w:val="ListParagraph"/>
              <w:numPr>
                <w:ilvl w:val="0"/>
                <w:numId w:val="8"/>
              </w:numPr>
              <w:ind w:left="312"/>
              <w:rPr>
                <w:rFonts w:ascii="Times New Roman" w:hAnsi="Times New Roman" w:cs="Times New Roman"/>
                <w:lang w:val="en-US" w:eastAsia="zh-TW"/>
              </w:rPr>
              <w:pPrChange w:id="215" w:author="Yinyin Wu" w:date="2023-08-08T23:28:00Z">
                <w:pPr>
                  <w:pStyle w:val="ListParagraph"/>
                  <w:numPr>
                    <w:numId w:val="29"/>
                  </w:numPr>
                  <w:ind w:left="312" w:hanging="360"/>
                </w:pPr>
              </w:pPrChange>
            </w:pPr>
            <w:r>
              <w:rPr>
                <w:rFonts w:ascii="Times New Roman" w:hAnsi="Times New Roman" w:cs="Times New Roman"/>
                <w:lang w:val="en-US" w:eastAsia="zh-TW"/>
              </w:rPr>
              <w:lastRenderedPageBreak/>
              <w:t>Deliverable 1</w:t>
            </w:r>
            <w:r w:rsidR="00124FF7">
              <w:rPr>
                <w:rFonts w:ascii="Times New Roman" w:hAnsi="Times New Roman" w:cs="Times New Roman"/>
                <w:lang w:val="en-US" w:eastAsia="zh-TW"/>
              </w:rPr>
              <w:t>a</w:t>
            </w:r>
            <w:r w:rsidR="00181B55">
              <w:rPr>
                <w:rFonts w:ascii="Times New Roman" w:hAnsi="Times New Roman" w:cs="Times New Roman"/>
                <w:lang w:val="en-US" w:eastAsia="zh-TW"/>
              </w:rPr>
              <w:t xml:space="preserve"> (due in Week 5)</w:t>
            </w:r>
          </w:p>
        </w:tc>
        <w:tc>
          <w:tcPr>
            <w:tcW w:w="2522" w:type="pct"/>
          </w:tcPr>
          <w:p w14:paraId="538A48F2" w14:textId="744F3513" w:rsidR="00DE3E9B" w:rsidRDefault="00E12A0C" w:rsidP="00E12A0C">
            <w:pPr>
              <w:pStyle w:val="ListParagraph"/>
              <w:numPr>
                <w:ilvl w:val="0"/>
                <w:numId w:val="22"/>
              </w:numPr>
              <w:ind w:left="354"/>
              <w:rPr>
                <w:rFonts w:ascii="Times New Roman" w:hAnsi="Times New Roman" w:cs="Times New Roman"/>
              </w:rPr>
            </w:pPr>
            <w:r w:rsidRPr="00347EC5">
              <w:rPr>
                <w:rFonts w:ascii="Times New Roman" w:hAnsi="Times New Roman" w:cs="Times New Roman"/>
              </w:rPr>
              <w:t xml:space="preserve">Client Communication and Demonstration </w:t>
            </w:r>
          </w:p>
          <w:p w14:paraId="19D6DA38" w14:textId="75862BFE" w:rsidR="007A2AB9" w:rsidRPr="00051536" w:rsidRDefault="007A2AB9" w:rsidP="00F87C18">
            <w:pPr>
              <w:pStyle w:val="ListParagraph"/>
              <w:numPr>
                <w:ilvl w:val="0"/>
                <w:numId w:val="23"/>
              </w:numPr>
              <w:ind w:left="780" w:hanging="426"/>
              <w:rPr>
                <w:ins w:id="216" w:author="Kyle Leung" w:date="2023-08-08T17:48:00Z"/>
                <w:rFonts w:ascii="Times New Roman" w:hAnsi="Times New Roman" w:cs="Times New Roman"/>
              </w:rPr>
            </w:pPr>
            <w:commentRangeStart w:id="217"/>
            <w:r w:rsidRPr="00051536">
              <w:rPr>
                <w:rFonts w:ascii="Times New Roman" w:hAnsi="Times New Roman" w:cs="Times New Roman"/>
              </w:rPr>
              <w:t>MVP ppt</w:t>
            </w:r>
            <w:r w:rsidR="00501540" w:rsidRPr="00051536">
              <w:rPr>
                <w:rFonts w:ascii="Times New Roman" w:hAnsi="Times New Roman" w:cs="Times New Roman"/>
              </w:rPr>
              <w:t xml:space="preserve"> </w:t>
            </w:r>
            <w:commentRangeEnd w:id="217"/>
            <w:r w:rsidR="00946437" w:rsidRPr="00051536">
              <w:rPr>
                <w:rStyle w:val="CommentReference"/>
              </w:rPr>
              <w:commentReference w:id="217"/>
            </w:r>
            <w:del w:id="218" w:author="Kyle Leung" w:date="2023-08-10T02:00:00Z">
              <w:r w:rsidR="0063561E" w:rsidRPr="00051536">
                <w:rPr>
                  <w:rFonts w:ascii="Times New Roman" w:hAnsi="Times New Roman" w:cs="Times New Roman"/>
                  <w:rPrChange w:id="219" w:author="Yinyin Wu" w:date="2023-08-08T23:17:00Z">
                    <w:rPr>
                      <w:rFonts w:ascii="Times New Roman" w:hAnsi="Times New Roman" w:cs="Times New Roman"/>
                      <w:highlight w:val="yellow"/>
                    </w:rPr>
                  </w:rPrChange>
                </w:rPr>
                <w:delText xml:space="preserve">[Contents – refer to the comment alongside. </w:delText>
              </w:r>
              <w:r w:rsidR="0063561E" w:rsidRPr="00051536" w:rsidDel="00FE72F7">
                <w:rPr>
                  <w:rFonts w:ascii="Times New Roman" w:hAnsi="Times New Roman" w:cs="Times New Roman"/>
                  <w:rPrChange w:id="220" w:author="Yinyin Wu" w:date="2023-08-08T23:17:00Z">
                    <w:rPr>
                      <w:rFonts w:ascii="Times New Roman" w:hAnsi="Times New Roman" w:cs="Times New Roman"/>
                      <w:highlight w:val="yellow"/>
                    </w:rPr>
                  </w:rPrChange>
                </w:rPr>
                <w:delText xml:space="preserve"> To confirm with UC?</w:delText>
              </w:r>
              <w:r w:rsidR="0063561E" w:rsidRPr="00051536">
                <w:rPr>
                  <w:rFonts w:ascii="Times New Roman" w:hAnsi="Times New Roman" w:cs="Times New Roman"/>
                  <w:rPrChange w:id="221" w:author="Yinyin Wu" w:date="2023-08-08T23:17:00Z">
                    <w:rPr>
                      <w:rFonts w:ascii="Times New Roman" w:hAnsi="Times New Roman" w:cs="Times New Roman"/>
                      <w:highlight w:val="yellow"/>
                    </w:rPr>
                  </w:rPrChange>
                </w:rPr>
                <w:delText>]</w:delText>
              </w:r>
            </w:del>
          </w:p>
          <w:p w14:paraId="18676DF7" w14:textId="0B7E37BC" w:rsidR="00C97C64" w:rsidRDefault="00FE5941">
            <w:pPr>
              <w:ind w:left="782"/>
              <w:rPr>
                <w:ins w:id="222" w:author="Yinyin Wu" w:date="2023-08-08T23:11:00Z"/>
                <w:rFonts w:ascii="Times New Roman" w:hAnsi="Times New Roman" w:cs="Times New Roman"/>
              </w:rPr>
              <w:pPrChange w:id="223" w:author="Kyle Leung" w:date="2023-08-10T09:59:00Z">
                <w:pPr>
                  <w:ind w:left="354"/>
                </w:pPr>
              </w:pPrChange>
            </w:pPr>
            <w:ins w:id="224" w:author="Kyle Leung" w:date="2023-08-08T17:48:00Z">
              <w:r w:rsidRPr="00D00F1D">
                <w:rPr>
                  <w:rFonts w:ascii="Times New Roman" w:hAnsi="Times New Roman" w:cs="Times New Roman"/>
                </w:rPr>
                <w:t xml:space="preserve">– </w:t>
              </w:r>
            </w:ins>
            <w:proofErr w:type="gramStart"/>
            <w:ins w:id="225" w:author="Kyle Leung" w:date="2023-08-10T02:00:00Z">
              <w:r w:rsidR="0029683F" w:rsidRPr="00D00F1D">
                <w:rPr>
                  <w:rFonts w:ascii="Times New Roman" w:hAnsi="Times New Roman" w:cs="Times New Roman"/>
                </w:rPr>
                <w:t>E.g.</w:t>
              </w:r>
              <w:proofErr w:type="gramEnd"/>
              <w:r w:rsidR="0029683F" w:rsidRPr="00D00F1D">
                <w:rPr>
                  <w:rFonts w:ascii="Times New Roman" w:hAnsi="Times New Roman" w:cs="Times New Roman"/>
                </w:rPr>
                <w:t xml:space="preserve"> </w:t>
              </w:r>
            </w:ins>
            <w:ins w:id="226" w:author="Kyle Leung" w:date="2023-08-10T02:01:00Z">
              <w:r w:rsidR="009B0114" w:rsidRPr="00D00F1D">
                <w:rPr>
                  <w:rFonts w:ascii="Times New Roman" w:hAnsi="Times New Roman" w:cs="Times New Roman"/>
                </w:rPr>
                <w:t>Use Case and Seq</w:t>
              </w:r>
            </w:ins>
            <w:ins w:id="227" w:author="Kyle Leung" w:date="2023-08-10T02:02:00Z">
              <w:r w:rsidR="009B0114" w:rsidRPr="00D00F1D">
                <w:rPr>
                  <w:rFonts w:ascii="Times New Roman" w:hAnsi="Times New Roman" w:cs="Times New Roman"/>
                </w:rPr>
                <w:t xml:space="preserve">uence </w:t>
              </w:r>
            </w:ins>
            <w:ins w:id="228" w:author="Kyle Leung" w:date="2023-08-08T17:49:00Z">
              <w:r w:rsidR="00F71DAC" w:rsidRPr="00D00F1D">
                <w:rPr>
                  <w:rFonts w:ascii="Times New Roman" w:hAnsi="Times New Roman" w:cs="Times New Roman"/>
                </w:rPr>
                <w:t>Diagrams, s</w:t>
              </w:r>
            </w:ins>
            <w:ins w:id="229" w:author="Kyle Leung" w:date="2023-08-08T17:48:00Z">
              <w:r w:rsidR="00F71DAC" w:rsidRPr="00D00F1D">
                <w:rPr>
                  <w:rFonts w:ascii="Times New Roman" w:hAnsi="Times New Roman" w:cs="Times New Roman"/>
                </w:rPr>
                <w:t>creenshot of web page</w:t>
              </w:r>
            </w:ins>
            <w:ins w:id="230" w:author="Kyle Leung" w:date="2023-08-08T17:49:00Z">
              <w:r w:rsidR="00F71DAC" w:rsidRPr="00D00F1D">
                <w:rPr>
                  <w:rFonts w:ascii="Times New Roman" w:hAnsi="Times New Roman" w:cs="Times New Roman"/>
                </w:rPr>
                <w:t>s</w:t>
              </w:r>
            </w:ins>
            <w:ins w:id="231" w:author="Kyle Leung" w:date="2023-08-10T02:00:00Z">
              <w:r w:rsidR="0029683F" w:rsidRPr="00D00F1D">
                <w:rPr>
                  <w:rFonts w:ascii="Times New Roman" w:hAnsi="Times New Roman" w:cs="Times New Roman"/>
                </w:rPr>
                <w:t xml:space="preserve">, </w:t>
              </w:r>
              <w:r w:rsidR="00E81BEB" w:rsidRPr="00D00F1D">
                <w:rPr>
                  <w:rFonts w:ascii="Times New Roman" w:hAnsi="Times New Roman" w:cs="Times New Roman"/>
                </w:rPr>
                <w:t>functionality walk-thro</w:t>
              </w:r>
            </w:ins>
            <w:ins w:id="232" w:author="Kyle Leung" w:date="2023-08-10T02:01:00Z">
              <w:r w:rsidR="00E81BEB" w:rsidRPr="00D00F1D">
                <w:rPr>
                  <w:rFonts w:ascii="Times New Roman" w:hAnsi="Times New Roman" w:cs="Times New Roman"/>
                </w:rPr>
                <w:t>ugh</w:t>
              </w:r>
            </w:ins>
            <w:ins w:id="233" w:author="Kyle Leung" w:date="2023-08-10T02:02:00Z">
              <w:r w:rsidR="009B0114" w:rsidRPr="00D00F1D">
                <w:rPr>
                  <w:rFonts w:ascii="Times New Roman" w:hAnsi="Times New Roman" w:cs="Times New Roman"/>
                </w:rPr>
                <w:t xml:space="preserve">, </w:t>
              </w:r>
            </w:ins>
            <w:ins w:id="234" w:author="Kyle Leung" w:date="2023-08-10T02:03:00Z">
              <w:r w:rsidR="00CA2411" w:rsidRPr="00D00F1D">
                <w:rPr>
                  <w:rFonts w:ascii="Times New Roman" w:hAnsi="Times New Roman" w:cs="Times New Roman"/>
                </w:rPr>
                <w:t>development timeline</w:t>
              </w:r>
              <w:r w:rsidR="009C6CC5" w:rsidRPr="00D00F1D">
                <w:rPr>
                  <w:rFonts w:ascii="Times New Roman" w:hAnsi="Times New Roman" w:cs="Times New Roman"/>
                </w:rPr>
                <w:t xml:space="preserve"> / major milestones</w:t>
              </w:r>
            </w:ins>
          </w:p>
          <w:p w14:paraId="00AA3CCC" w14:textId="4708DB7A" w:rsidR="00D73709" w:rsidRDefault="00D73709" w:rsidP="00C97C64">
            <w:pPr>
              <w:ind w:left="354"/>
              <w:rPr>
                <w:ins w:id="235" w:author="Yinyin Wu" w:date="2023-08-08T23:11:00Z"/>
                <w:del w:id="236" w:author="Kyle Leung" w:date="2023-08-10T01:56:00Z"/>
                <w:rFonts w:ascii="Times New Roman" w:hAnsi="Times New Roman" w:cs="Times New Roman"/>
              </w:rPr>
            </w:pPr>
          </w:p>
          <w:p w14:paraId="307B54D0" w14:textId="77777777" w:rsidR="00C13AF6" w:rsidRPr="00C97C64" w:rsidRDefault="00C13AF6">
            <w:pPr>
              <w:ind w:left="354"/>
              <w:rPr>
                <w:rFonts w:ascii="Times New Roman" w:hAnsi="Times New Roman" w:cs="Times New Roman"/>
                <w:rPrChange w:id="237" w:author="Kyle Leung" w:date="2023-08-08T17:48:00Z">
                  <w:rPr/>
                </w:rPrChange>
              </w:rPr>
              <w:pPrChange w:id="238" w:author="Kyle Leung" w:date="2023-08-08T17:48:00Z">
                <w:pPr>
                  <w:pStyle w:val="ListParagraph"/>
                  <w:numPr>
                    <w:numId w:val="23"/>
                  </w:numPr>
                  <w:ind w:left="780" w:hanging="426"/>
                </w:pPr>
              </w:pPrChange>
            </w:pPr>
          </w:p>
          <w:p w14:paraId="287F2ECD" w14:textId="06C76F80" w:rsidR="00AA5B2E" w:rsidRPr="00347EC5" w:rsidRDefault="00AA5B2E" w:rsidP="00AA5B2E">
            <w:pPr>
              <w:pStyle w:val="ListParagraph"/>
              <w:numPr>
                <w:ilvl w:val="0"/>
                <w:numId w:val="23"/>
              </w:numPr>
              <w:ind w:left="780" w:hanging="426"/>
              <w:rPr>
                <w:ins w:id="239" w:author="Kyle Leung" w:date="2023-08-08T17:57:00Z"/>
                <w:rFonts w:ascii="Times New Roman" w:hAnsi="Times New Roman" w:cs="Times New Roman"/>
              </w:rPr>
            </w:pPr>
            <w:r w:rsidRPr="006176ED">
              <w:rPr>
                <w:rFonts w:ascii="Times New Roman" w:hAnsi="Times New Roman" w:cs="Times New Roman"/>
                <w:rPrChange w:id="240" w:author="Kyle Leung" w:date="2023-08-10T09:59:00Z">
                  <w:rPr>
                    <w:rFonts w:ascii="Times New Roman" w:hAnsi="Times New Roman" w:cs="Times New Roman"/>
                    <w:b/>
                    <w:bCs/>
                  </w:rPr>
                </w:rPrChange>
              </w:rPr>
              <w:t>Prototype</w:t>
            </w:r>
            <w:r w:rsidRPr="00AA5B2E">
              <w:rPr>
                <w:rFonts w:ascii="Times New Roman" w:hAnsi="Times New Roman" w:cs="Times New Roman"/>
              </w:rPr>
              <w:t xml:space="preserve"> demonstration and other deliverables to date</w:t>
            </w:r>
          </w:p>
          <w:p w14:paraId="63014BEA" w14:textId="3323BCEE" w:rsidR="00F93252" w:rsidRDefault="00F93252" w:rsidP="00F93252">
            <w:pPr>
              <w:pStyle w:val="ListParagraph"/>
              <w:ind w:left="780"/>
              <w:rPr>
                <w:ins w:id="241" w:author="Yinyin Wu" w:date="2023-08-08T23:13:00Z"/>
                <w:rFonts w:ascii="Times New Roman" w:hAnsi="Times New Roman" w:cs="Times New Roman"/>
              </w:rPr>
            </w:pPr>
            <w:ins w:id="242" w:author="Kyle Leung" w:date="2023-08-08T17:57:00Z">
              <w:r w:rsidRPr="00770401">
                <w:rPr>
                  <w:rFonts w:ascii="Times New Roman" w:hAnsi="Times New Roman" w:cs="Times New Roman"/>
                  <w:rPrChange w:id="243" w:author="Kyle Leung" w:date="2023-08-08T17:57:00Z">
                    <w:rPr>
                      <w:rFonts w:ascii="Times New Roman" w:hAnsi="Times New Roman" w:cs="Times New Roman"/>
                      <w:b/>
                      <w:bCs/>
                    </w:rPr>
                  </w:rPrChange>
                </w:rPr>
                <w:t xml:space="preserve">– frontend &amp; </w:t>
              </w:r>
              <w:r w:rsidRPr="00D00F1D">
                <w:rPr>
                  <w:rFonts w:ascii="Times New Roman" w:hAnsi="Times New Roman" w:cs="Times New Roman"/>
                  <w:rPrChange w:id="244" w:author="Yinyin Wu" w:date="2023-08-10T10:14:00Z">
                    <w:rPr>
                      <w:rFonts w:ascii="Times New Roman" w:hAnsi="Times New Roman" w:cs="Times New Roman"/>
                      <w:b/>
                      <w:bCs/>
                    </w:rPr>
                  </w:rPrChange>
                </w:rPr>
                <w:t>database</w:t>
              </w:r>
            </w:ins>
            <w:ins w:id="245" w:author="Kyle Leung" w:date="2023-08-10T02:11:00Z">
              <w:r w:rsidR="00F74419" w:rsidRPr="00D00F1D">
                <w:rPr>
                  <w:rFonts w:ascii="Times New Roman" w:hAnsi="Times New Roman" w:cs="Times New Roman"/>
                </w:rPr>
                <w:t xml:space="preserve"> </w:t>
              </w:r>
              <w:r w:rsidR="00F74419" w:rsidRPr="00D00F1D">
                <w:rPr>
                  <w:rFonts w:ascii="Times New Roman" w:hAnsi="Times New Roman" w:cs="Times New Roman"/>
                  <w:color w:val="000000" w:themeColor="text1"/>
                  <w:rPrChange w:id="246" w:author="Yinyin Wu" w:date="2023-08-10T10:14:00Z">
                    <w:rPr>
                      <w:rFonts w:ascii="Times New Roman" w:hAnsi="Times New Roman" w:cs="Times New Roman"/>
                    </w:rPr>
                  </w:rPrChange>
                </w:rPr>
                <w:t>sch</w:t>
              </w:r>
            </w:ins>
            <w:ins w:id="247" w:author="Kyle Leung" w:date="2023-08-10T02:12:00Z">
              <w:r w:rsidR="00F74419" w:rsidRPr="00D00F1D">
                <w:rPr>
                  <w:rFonts w:ascii="Times New Roman" w:hAnsi="Times New Roman" w:cs="Times New Roman"/>
                  <w:color w:val="000000" w:themeColor="text1"/>
                  <w:rPrChange w:id="248" w:author="Yinyin Wu" w:date="2023-08-10T10:14:00Z">
                    <w:rPr>
                      <w:rFonts w:ascii="Times New Roman" w:hAnsi="Times New Roman" w:cs="Times New Roman"/>
                    </w:rPr>
                  </w:rPrChange>
                </w:rPr>
                <w:t>ema</w:t>
              </w:r>
            </w:ins>
          </w:p>
          <w:p w14:paraId="05DAE7EC" w14:textId="77777777" w:rsidR="005458C0" w:rsidRPr="00347EC5" w:rsidRDefault="005458C0">
            <w:pPr>
              <w:pStyle w:val="ListParagraph"/>
              <w:ind w:left="780"/>
              <w:rPr>
                <w:rFonts w:ascii="Times New Roman" w:hAnsi="Times New Roman" w:cs="Times New Roman"/>
              </w:rPr>
              <w:pPrChange w:id="249" w:author="Kyle Leung" w:date="2023-08-08T17:57:00Z">
                <w:pPr>
                  <w:pStyle w:val="ListParagraph"/>
                  <w:numPr>
                    <w:numId w:val="23"/>
                  </w:numPr>
                  <w:ind w:left="780" w:hanging="426"/>
                </w:pPr>
              </w:pPrChange>
            </w:pPr>
          </w:p>
          <w:p w14:paraId="41054200" w14:textId="5D9D412B" w:rsidR="007A2AB9" w:rsidRDefault="007A2AB9" w:rsidP="00F87C18">
            <w:pPr>
              <w:pStyle w:val="ListParagraph"/>
              <w:numPr>
                <w:ilvl w:val="0"/>
                <w:numId w:val="23"/>
              </w:numPr>
              <w:ind w:left="780" w:hanging="426"/>
              <w:rPr>
                <w:rFonts w:ascii="Times New Roman" w:hAnsi="Times New Roman" w:cs="Times New Roman"/>
              </w:rPr>
            </w:pPr>
            <w:r>
              <w:rPr>
                <w:rFonts w:ascii="Times New Roman" w:hAnsi="Times New Roman" w:cs="Times New Roman"/>
              </w:rPr>
              <w:t>Minutes of</w:t>
            </w:r>
            <w:r w:rsidRPr="007A2AB9">
              <w:rPr>
                <w:rFonts w:ascii="Times New Roman" w:hAnsi="Times New Roman" w:cs="Times New Roman"/>
              </w:rPr>
              <w:t xml:space="preserve"> client meeting</w:t>
            </w:r>
          </w:p>
          <w:p w14:paraId="64A07BF8" w14:textId="06DFD3A9" w:rsidR="00F87C18" w:rsidRDefault="00FD73A8" w:rsidP="00F87C18">
            <w:pPr>
              <w:pStyle w:val="ListParagraph"/>
              <w:numPr>
                <w:ilvl w:val="0"/>
                <w:numId w:val="23"/>
              </w:numPr>
              <w:ind w:left="780" w:hanging="426"/>
              <w:rPr>
                <w:rFonts w:ascii="Times New Roman" w:hAnsi="Times New Roman" w:cs="Times New Roman"/>
              </w:rPr>
            </w:pPr>
            <w:r>
              <w:rPr>
                <w:rFonts w:ascii="Times New Roman" w:hAnsi="Times New Roman" w:cs="Times New Roman"/>
              </w:rPr>
              <w:t>Emails</w:t>
            </w:r>
            <w:r w:rsidR="00F87C18" w:rsidRPr="00F87C18">
              <w:rPr>
                <w:rFonts w:ascii="Times New Roman" w:hAnsi="Times New Roman" w:cs="Times New Roman"/>
              </w:rPr>
              <w:t xml:space="preserve"> with the client and other stakeholders</w:t>
            </w:r>
          </w:p>
          <w:p w14:paraId="78C1399F" w14:textId="77777777" w:rsidR="000F6957" w:rsidRDefault="00BC0A72" w:rsidP="00F87C18">
            <w:pPr>
              <w:pStyle w:val="ListParagraph"/>
              <w:numPr>
                <w:ilvl w:val="0"/>
                <w:numId w:val="23"/>
              </w:numPr>
              <w:ind w:left="780" w:hanging="426"/>
              <w:rPr>
                <w:ins w:id="250" w:author="Kyle Leung" w:date="2023-08-08T18:01:00Z"/>
                <w:rFonts w:ascii="Times New Roman" w:hAnsi="Times New Roman" w:cs="Times New Roman"/>
              </w:rPr>
            </w:pPr>
            <w:commentRangeStart w:id="251"/>
            <w:r>
              <w:rPr>
                <w:rFonts w:ascii="Times New Roman" w:hAnsi="Times New Roman" w:cs="Times New Roman"/>
              </w:rPr>
              <w:t>Documentation for user experience</w:t>
            </w:r>
            <w:commentRangeEnd w:id="251"/>
            <w:r w:rsidR="00E9631A">
              <w:rPr>
                <w:rStyle w:val="CommentReference"/>
              </w:rPr>
              <w:commentReference w:id="251"/>
            </w:r>
            <w:r w:rsidR="000F03BD">
              <w:rPr>
                <w:rFonts w:ascii="Times New Roman" w:hAnsi="Times New Roman" w:cs="Times New Roman"/>
              </w:rPr>
              <w:t xml:space="preserve"> </w:t>
            </w:r>
          </w:p>
          <w:p w14:paraId="6F81DC0B" w14:textId="322DAC44" w:rsidR="00D73237" w:rsidRDefault="000F6957">
            <w:pPr>
              <w:ind w:left="782"/>
              <w:rPr>
                <w:ins w:id="252" w:author="Yinyin Wu" w:date="2023-08-08T22:58:00Z"/>
                <w:rFonts w:ascii="Times New Roman" w:hAnsi="Times New Roman" w:cs="Times New Roman"/>
              </w:rPr>
              <w:pPrChange w:id="253" w:author="Kyle Leung" w:date="2023-08-10T09:59:00Z">
                <w:pPr>
                  <w:ind w:left="354"/>
                </w:pPr>
              </w:pPrChange>
            </w:pPr>
            <w:ins w:id="254" w:author="Kyle Leung" w:date="2023-08-08T18:01:00Z">
              <w:r w:rsidRPr="00D00F1D">
                <w:rPr>
                  <w:rFonts w:ascii="Times New Roman" w:hAnsi="Times New Roman" w:cs="Times New Roman"/>
                  <w:rPrChange w:id="255" w:author="Yinyin Wu" w:date="2023-08-10T10:14:00Z">
                    <w:rPr>
                      <w:rFonts w:ascii="Times New Roman" w:hAnsi="Times New Roman" w:cs="Times New Roman"/>
                      <w:highlight w:val="yellow"/>
                    </w:rPr>
                  </w:rPrChange>
                </w:rPr>
                <w:t xml:space="preserve">– </w:t>
              </w:r>
            </w:ins>
            <w:ins w:id="256" w:author="Kyle Leung" w:date="2023-08-10T02:23:00Z">
              <w:r w:rsidR="006332A1" w:rsidRPr="00D00F1D">
                <w:rPr>
                  <w:rFonts w:ascii="Times New Roman" w:hAnsi="Times New Roman" w:cs="Times New Roman"/>
                </w:rPr>
                <w:t>Use Case and Sequence Diagrams, screenshot of web pages</w:t>
              </w:r>
            </w:ins>
            <w:ins w:id="257" w:author="Kyle Leung" w:date="2023-08-08T18:01:00Z">
              <w:r w:rsidRPr="00D00F1D">
                <w:rPr>
                  <w:rFonts w:ascii="Times New Roman" w:hAnsi="Times New Roman" w:cs="Times New Roman"/>
                  <w:rPrChange w:id="258" w:author="Yinyin Wu" w:date="2023-08-10T10:14:00Z">
                    <w:rPr>
                      <w:rFonts w:ascii="Times New Roman" w:hAnsi="Times New Roman" w:cs="Times New Roman"/>
                      <w:highlight w:val="yellow"/>
                    </w:rPr>
                  </w:rPrChange>
                </w:rPr>
                <w:t xml:space="preserve"> to be</w:t>
              </w:r>
              <w:r w:rsidR="007130F7" w:rsidRPr="00D00F1D">
                <w:rPr>
                  <w:rFonts w:ascii="Times New Roman" w:hAnsi="Times New Roman" w:cs="Times New Roman"/>
                  <w:rPrChange w:id="259" w:author="Yinyin Wu" w:date="2023-08-10T10:14:00Z">
                    <w:rPr>
                      <w:rFonts w:ascii="Times New Roman" w:hAnsi="Times New Roman" w:cs="Times New Roman"/>
                      <w:highlight w:val="yellow"/>
                    </w:rPr>
                  </w:rPrChange>
                </w:rPr>
                <w:t xml:space="preserve"> included in the MVP ppt</w:t>
              </w:r>
            </w:ins>
            <w:del w:id="260" w:author="Kyle Leung" w:date="2023-08-10T02:20:00Z">
              <w:r w:rsidR="000F03BD" w:rsidRPr="00D00F1D">
                <w:rPr>
                  <w:rFonts w:ascii="Times New Roman" w:hAnsi="Times New Roman" w:cs="Times New Roman"/>
                  <w:rPrChange w:id="261" w:author="Yinyin Wu" w:date="2023-08-10T10:14:00Z">
                    <w:rPr>
                      <w:rFonts w:ascii="Times New Roman" w:hAnsi="Times New Roman" w:cs="Times New Roman"/>
                      <w:highlight w:val="yellow"/>
                    </w:rPr>
                  </w:rPrChange>
                </w:rPr>
                <w:delText>[</w:delText>
              </w:r>
              <w:r w:rsidR="007C3730" w:rsidRPr="00D00F1D">
                <w:rPr>
                  <w:rFonts w:ascii="Times New Roman" w:hAnsi="Times New Roman" w:cs="Times New Roman"/>
                  <w:rPrChange w:id="262" w:author="Yinyin Wu" w:date="2023-08-10T10:14:00Z">
                    <w:rPr>
                      <w:rFonts w:ascii="Times New Roman" w:hAnsi="Times New Roman" w:cs="Times New Roman"/>
                      <w:highlight w:val="yellow"/>
                    </w:rPr>
                  </w:rPrChange>
                </w:rPr>
                <w:delText>C</w:delText>
              </w:r>
              <w:r w:rsidR="00240A81" w:rsidRPr="00D00F1D">
                <w:rPr>
                  <w:rFonts w:ascii="Times New Roman" w:hAnsi="Times New Roman" w:cs="Times New Roman"/>
                  <w:rPrChange w:id="263" w:author="Yinyin Wu" w:date="2023-08-10T10:14:00Z">
                    <w:rPr>
                      <w:rFonts w:ascii="Times New Roman" w:hAnsi="Times New Roman" w:cs="Times New Roman"/>
                      <w:highlight w:val="yellow"/>
                    </w:rPr>
                  </w:rPrChange>
                </w:rPr>
                <w:delText xml:space="preserve">ontents – </w:delText>
              </w:r>
              <w:r w:rsidR="000F03BD" w:rsidRPr="00D00F1D">
                <w:rPr>
                  <w:rFonts w:ascii="Times New Roman" w:hAnsi="Times New Roman" w:cs="Times New Roman"/>
                  <w:rPrChange w:id="264" w:author="Yinyin Wu" w:date="2023-08-10T10:14:00Z">
                    <w:rPr>
                      <w:rFonts w:ascii="Times New Roman" w:hAnsi="Times New Roman" w:cs="Times New Roman"/>
                      <w:highlight w:val="yellow"/>
                    </w:rPr>
                  </w:rPrChange>
                </w:rPr>
                <w:delText>refer to the comment alongside</w:delText>
              </w:r>
              <w:r w:rsidR="007C3730" w:rsidRPr="00D00F1D">
                <w:rPr>
                  <w:rFonts w:ascii="Times New Roman" w:hAnsi="Times New Roman" w:cs="Times New Roman"/>
                  <w:rPrChange w:id="265" w:author="Yinyin Wu" w:date="2023-08-10T10:14:00Z">
                    <w:rPr>
                      <w:rFonts w:ascii="Times New Roman" w:hAnsi="Times New Roman" w:cs="Times New Roman"/>
                      <w:highlight w:val="yellow"/>
                    </w:rPr>
                  </w:rPrChange>
                </w:rPr>
                <w:delText xml:space="preserve">.  </w:delText>
              </w:r>
            </w:del>
            <w:del w:id="266" w:author="Yinyin Wu" w:date="2023-08-08T23:17:00Z">
              <w:r w:rsidR="007C3730" w:rsidRPr="00D00F1D" w:rsidDel="00051536">
                <w:rPr>
                  <w:rFonts w:ascii="Times New Roman" w:hAnsi="Times New Roman" w:cs="Times New Roman"/>
                  <w:rPrChange w:id="267" w:author="Yinyin Wu" w:date="2023-08-10T10:14:00Z">
                    <w:rPr>
                      <w:rFonts w:ascii="Times New Roman" w:hAnsi="Times New Roman" w:cs="Times New Roman"/>
                      <w:highlight w:val="yellow"/>
                    </w:rPr>
                  </w:rPrChange>
                </w:rPr>
                <w:delText>To confirm with UC?</w:delText>
              </w:r>
              <w:r w:rsidR="00240A81" w:rsidRPr="00D00F1D" w:rsidDel="00051536">
                <w:rPr>
                  <w:rFonts w:ascii="Times New Roman" w:hAnsi="Times New Roman" w:cs="Times New Roman"/>
                  <w:rPrChange w:id="268" w:author="Yinyin Wu" w:date="2023-08-10T10:14:00Z">
                    <w:rPr>
                      <w:rFonts w:ascii="Times New Roman" w:hAnsi="Times New Roman" w:cs="Times New Roman"/>
                      <w:highlight w:val="yellow"/>
                    </w:rPr>
                  </w:rPrChange>
                </w:rPr>
                <w:delText>]</w:delText>
              </w:r>
            </w:del>
          </w:p>
          <w:p w14:paraId="4E553A2B" w14:textId="5807C62E" w:rsidR="00A63206" w:rsidRPr="003210CF" w:rsidRDefault="00FB36F4" w:rsidP="00FB36F4">
            <w:pPr>
              <w:pStyle w:val="ListParagraph"/>
              <w:numPr>
                <w:ilvl w:val="0"/>
                <w:numId w:val="23"/>
              </w:numPr>
              <w:ind w:left="780" w:hanging="426"/>
              <w:rPr>
                <w:rFonts w:ascii="Times New Roman" w:hAnsi="Times New Roman" w:cs="Times New Roman"/>
                <w:rPrChange w:id="269" w:author="Yinyin Wu" w:date="2023-08-08T22:59:00Z">
                  <w:rPr/>
                </w:rPrChange>
              </w:rPr>
            </w:pPr>
            <w:ins w:id="270" w:author="Yinyin Wu" w:date="2023-08-08T22:59:00Z">
              <w:r w:rsidRPr="00FB36F4">
                <w:rPr>
                  <w:rFonts w:ascii="Times New Roman" w:hAnsi="Times New Roman" w:cs="Times New Roman"/>
                </w:rPr>
                <w:t>List of interview questions can serve as the requirement documentation.</w:t>
              </w:r>
            </w:ins>
          </w:p>
          <w:p w14:paraId="74996C06" w14:textId="77777777" w:rsidR="00CA143B" w:rsidRDefault="00CA143B" w:rsidP="00347EC5">
            <w:pPr>
              <w:pStyle w:val="ListParagraph"/>
              <w:ind w:left="780"/>
              <w:rPr>
                <w:rFonts w:ascii="Times New Roman" w:hAnsi="Times New Roman" w:cs="Times New Roman"/>
              </w:rPr>
            </w:pPr>
          </w:p>
          <w:p w14:paraId="309519D5" w14:textId="77777777" w:rsidR="00F7347F" w:rsidRDefault="00F87C18" w:rsidP="00E12A0C">
            <w:pPr>
              <w:pStyle w:val="ListParagraph"/>
              <w:numPr>
                <w:ilvl w:val="0"/>
                <w:numId w:val="22"/>
              </w:numPr>
              <w:ind w:left="354"/>
              <w:rPr>
                <w:rFonts w:ascii="Times New Roman" w:hAnsi="Times New Roman" w:cs="Times New Roman"/>
              </w:rPr>
            </w:pPr>
            <w:r w:rsidRPr="00F87C18">
              <w:rPr>
                <w:rFonts w:ascii="Times New Roman" w:hAnsi="Times New Roman" w:cs="Times New Roman"/>
              </w:rPr>
              <w:t>Risk and Technology Assessments</w:t>
            </w:r>
          </w:p>
          <w:p w14:paraId="7D18E415" w14:textId="02E39683" w:rsidR="00F7347F" w:rsidRDefault="00F7347F" w:rsidP="00F7347F">
            <w:pPr>
              <w:pStyle w:val="ListParagraph"/>
              <w:numPr>
                <w:ilvl w:val="0"/>
                <w:numId w:val="25"/>
              </w:numPr>
              <w:ind w:left="638" w:hanging="284"/>
              <w:rPr>
                <w:rFonts w:ascii="Times New Roman" w:hAnsi="Times New Roman" w:cs="Times New Roman"/>
              </w:rPr>
            </w:pPr>
            <w:r>
              <w:rPr>
                <w:rFonts w:ascii="Times New Roman" w:hAnsi="Times New Roman" w:cs="Times New Roman"/>
              </w:rPr>
              <w:t>A</w:t>
            </w:r>
            <w:r w:rsidR="00B51F57">
              <w:rPr>
                <w:rFonts w:ascii="Times New Roman" w:hAnsi="Times New Roman" w:cs="Times New Roman"/>
              </w:rPr>
              <w:t xml:space="preserve"> </w:t>
            </w:r>
            <w:r w:rsidR="00B51F57" w:rsidRPr="00B51F57">
              <w:rPr>
                <w:rFonts w:ascii="Times New Roman" w:hAnsi="Times New Roman" w:cs="Times New Roman"/>
              </w:rPr>
              <w:t xml:space="preserve">realistic assessment of skills, </w:t>
            </w:r>
            <w:proofErr w:type="gramStart"/>
            <w:r w:rsidR="00B51F57" w:rsidRPr="00B51F57">
              <w:rPr>
                <w:rFonts w:ascii="Times New Roman" w:hAnsi="Times New Roman" w:cs="Times New Roman"/>
              </w:rPr>
              <w:t>resources</w:t>
            </w:r>
            <w:proofErr w:type="gramEnd"/>
            <w:r w:rsidR="00B51F57" w:rsidRPr="00B51F57">
              <w:rPr>
                <w:rFonts w:ascii="Times New Roman" w:hAnsi="Times New Roman" w:cs="Times New Roman"/>
              </w:rPr>
              <w:t xml:space="preserve"> and risks</w:t>
            </w:r>
            <w:r>
              <w:rPr>
                <w:rFonts w:ascii="Times New Roman" w:hAnsi="Times New Roman" w:cs="Times New Roman"/>
              </w:rPr>
              <w:t>.</w:t>
            </w:r>
          </w:p>
          <w:p w14:paraId="14420DF0" w14:textId="77777777" w:rsidR="00F7347F" w:rsidRDefault="00F7347F" w:rsidP="00F7347F">
            <w:pPr>
              <w:pStyle w:val="ListParagraph"/>
              <w:numPr>
                <w:ilvl w:val="0"/>
                <w:numId w:val="25"/>
              </w:numPr>
              <w:ind w:left="638" w:hanging="284"/>
              <w:rPr>
                <w:rFonts w:ascii="Times New Roman" w:hAnsi="Times New Roman" w:cs="Times New Roman"/>
              </w:rPr>
            </w:pPr>
            <w:r w:rsidRPr="00F7347F">
              <w:rPr>
                <w:rFonts w:ascii="Times New Roman" w:hAnsi="Times New Roman" w:cs="Times New Roman"/>
              </w:rPr>
              <w:t>Skills gaps have been identified and addressed.</w:t>
            </w:r>
          </w:p>
          <w:p w14:paraId="76ABD24E" w14:textId="09EDC2D5" w:rsidR="00E12A0C" w:rsidRDefault="006E17E6" w:rsidP="00347EC5">
            <w:pPr>
              <w:pStyle w:val="ListParagraph"/>
              <w:numPr>
                <w:ilvl w:val="0"/>
                <w:numId w:val="25"/>
              </w:numPr>
              <w:ind w:left="638" w:hanging="284"/>
              <w:rPr>
                <w:rFonts w:ascii="Times New Roman" w:hAnsi="Times New Roman" w:cs="Times New Roman"/>
              </w:rPr>
            </w:pPr>
            <w:r>
              <w:rPr>
                <w:rFonts w:ascii="Times New Roman" w:hAnsi="Times New Roman" w:cs="Times New Roman"/>
              </w:rPr>
              <w:t>C</w:t>
            </w:r>
            <w:r w:rsidR="00F7347F" w:rsidRPr="00F7347F">
              <w:rPr>
                <w:rFonts w:ascii="Times New Roman" w:hAnsi="Times New Roman" w:cs="Times New Roman"/>
              </w:rPr>
              <w:t>arefully considered different choices of technology for the project and clearly justified the decisions made.</w:t>
            </w:r>
          </w:p>
          <w:p w14:paraId="6624F945" w14:textId="29274706" w:rsidR="007E23F8" w:rsidRDefault="007E23F8" w:rsidP="007E23F8">
            <w:pPr>
              <w:pStyle w:val="ListParagraph"/>
              <w:numPr>
                <w:ilvl w:val="0"/>
                <w:numId w:val="24"/>
              </w:numPr>
              <w:ind w:left="780" w:hanging="426"/>
              <w:rPr>
                <w:rFonts w:ascii="Times New Roman" w:hAnsi="Times New Roman" w:cs="Times New Roman"/>
              </w:rPr>
            </w:pPr>
            <w:r w:rsidRPr="007E23F8">
              <w:rPr>
                <w:rFonts w:ascii="Times New Roman" w:hAnsi="Times New Roman" w:cs="Times New Roman"/>
              </w:rPr>
              <w:t>MVP ppt section</w:t>
            </w:r>
          </w:p>
          <w:p w14:paraId="49932255" w14:textId="7DCFBAFD" w:rsidR="003748AB" w:rsidRDefault="009B207B" w:rsidP="007E23F8">
            <w:pPr>
              <w:pStyle w:val="ListParagraph"/>
              <w:numPr>
                <w:ilvl w:val="0"/>
                <w:numId w:val="24"/>
              </w:numPr>
              <w:ind w:left="780" w:hanging="426"/>
              <w:rPr>
                <w:ins w:id="271" w:author="Kyle Leung" w:date="2023-08-10T02:24:00Z"/>
                <w:rFonts w:ascii="Times New Roman" w:hAnsi="Times New Roman" w:cs="Times New Roman"/>
              </w:rPr>
            </w:pPr>
            <w:r>
              <w:rPr>
                <w:rFonts w:ascii="Times New Roman" w:hAnsi="Times New Roman" w:cs="Times New Roman"/>
              </w:rPr>
              <w:t>Preliminary security threat modelling – STRIDE analysis</w:t>
            </w:r>
          </w:p>
          <w:p w14:paraId="15A58323" w14:textId="0D5F3C22" w:rsidR="001830D1" w:rsidRPr="00F5174C" w:rsidRDefault="003D35BE">
            <w:pPr>
              <w:pStyle w:val="ListParagraph"/>
              <w:numPr>
                <w:ilvl w:val="0"/>
                <w:numId w:val="28"/>
              </w:numPr>
              <w:ind w:left="1133"/>
              <w:rPr>
                <w:rFonts w:ascii="Times New Roman" w:hAnsi="Times New Roman" w:cs="Times New Roman"/>
              </w:rPr>
              <w:pPrChange w:id="272" w:author="Kyle Leung" w:date="2023-08-10T02:24:00Z">
                <w:pPr>
                  <w:pStyle w:val="ListParagraph"/>
                  <w:numPr>
                    <w:numId w:val="24"/>
                  </w:numPr>
                  <w:ind w:left="780" w:hanging="426"/>
                </w:pPr>
              </w:pPrChange>
            </w:pPr>
            <w:ins w:id="273" w:author="Kyle Leung" w:date="2023-08-10T02:26:00Z">
              <w:r w:rsidRPr="00F5174C">
                <w:rPr>
                  <w:rFonts w:ascii="Times New Roman" w:hAnsi="Times New Roman" w:cs="Times New Roman"/>
                  <w:rPrChange w:id="274" w:author="Yinyin Wu" w:date="2023-08-10T10:15:00Z">
                    <w:rPr>
                      <w:rFonts w:ascii="Times New Roman" w:hAnsi="Times New Roman" w:cs="Times New Roman"/>
                      <w:highlight w:val="yellow"/>
                    </w:rPr>
                  </w:rPrChange>
                </w:rPr>
                <w:t>A</w:t>
              </w:r>
            </w:ins>
            <w:ins w:id="275" w:author="Kyle Leung" w:date="2023-08-10T02:24:00Z">
              <w:r w:rsidR="00FA0F87" w:rsidRPr="00F5174C">
                <w:rPr>
                  <w:rFonts w:ascii="Times New Roman" w:hAnsi="Times New Roman" w:cs="Times New Roman"/>
                </w:rPr>
                <w:t xml:space="preserve">nalysis </w:t>
              </w:r>
            </w:ins>
            <w:ins w:id="276" w:author="Kyle Leung" w:date="2023-08-10T02:26:00Z">
              <w:r w:rsidRPr="00F5174C">
                <w:rPr>
                  <w:rFonts w:ascii="Times New Roman" w:hAnsi="Times New Roman" w:cs="Times New Roman"/>
                  <w:rPrChange w:id="277" w:author="Yinyin Wu" w:date="2023-08-10T10:15:00Z">
                    <w:rPr>
                      <w:rFonts w:ascii="Times New Roman" w:hAnsi="Times New Roman" w:cs="Times New Roman"/>
                      <w:highlight w:val="yellow"/>
                    </w:rPr>
                  </w:rPrChange>
                </w:rPr>
                <w:t>o</w:t>
              </w:r>
              <w:r w:rsidR="00AF207C" w:rsidRPr="00F5174C">
                <w:rPr>
                  <w:rFonts w:ascii="Times New Roman" w:hAnsi="Times New Roman" w:cs="Times New Roman"/>
                  <w:rPrChange w:id="278" w:author="Yinyin Wu" w:date="2023-08-10T10:15:00Z">
                    <w:rPr>
                      <w:rFonts w:ascii="Times New Roman" w:hAnsi="Times New Roman" w:cs="Times New Roman"/>
                      <w:highlight w:val="yellow"/>
                    </w:rPr>
                  </w:rPrChange>
                </w:rPr>
                <w:t>f</w:t>
              </w:r>
              <w:r w:rsidRPr="00F5174C">
                <w:rPr>
                  <w:rFonts w:ascii="Times New Roman" w:hAnsi="Times New Roman" w:cs="Times New Roman"/>
                  <w:rPrChange w:id="279" w:author="Yinyin Wu" w:date="2023-08-10T10:15:00Z">
                    <w:rPr>
                      <w:rFonts w:ascii="Times New Roman" w:hAnsi="Times New Roman" w:cs="Times New Roman"/>
                      <w:highlight w:val="yellow"/>
                    </w:rPr>
                  </w:rPrChange>
                </w:rPr>
                <w:t xml:space="preserve"> general</w:t>
              </w:r>
            </w:ins>
            <w:ins w:id="280" w:author="Kyle Leung" w:date="2023-08-10T02:24:00Z">
              <w:r w:rsidR="00865C52" w:rsidRPr="00F5174C">
                <w:rPr>
                  <w:rFonts w:ascii="Times New Roman" w:hAnsi="Times New Roman" w:cs="Times New Roman"/>
                </w:rPr>
                <w:t xml:space="preserve"> cybersecurity threats</w:t>
              </w:r>
            </w:ins>
          </w:p>
          <w:p w14:paraId="5DDCF862" w14:textId="76C03B75" w:rsidR="007E23F8" w:rsidRDefault="007E23F8" w:rsidP="006E17E6">
            <w:pPr>
              <w:pStyle w:val="ListParagraph"/>
              <w:numPr>
                <w:ilvl w:val="0"/>
                <w:numId w:val="24"/>
              </w:numPr>
              <w:ind w:left="780" w:hanging="426"/>
              <w:rPr>
                <w:rFonts w:ascii="Times New Roman" w:hAnsi="Times New Roman" w:cs="Times New Roman"/>
              </w:rPr>
            </w:pPr>
            <w:r w:rsidRPr="007E23F8">
              <w:rPr>
                <w:rFonts w:ascii="Times New Roman" w:hAnsi="Times New Roman" w:cs="Times New Roman"/>
              </w:rPr>
              <w:t>Minutes of client meeting</w:t>
            </w:r>
          </w:p>
          <w:p w14:paraId="6E9D5D09" w14:textId="77777777" w:rsidR="00CA143B" w:rsidRPr="00347EC5" w:rsidRDefault="00CA143B" w:rsidP="00347EC5">
            <w:pPr>
              <w:pStyle w:val="ListParagraph"/>
              <w:ind w:left="780"/>
              <w:rPr>
                <w:rFonts w:ascii="Times New Roman" w:hAnsi="Times New Roman" w:cs="Times New Roman"/>
              </w:rPr>
            </w:pPr>
          </w:p>
          <w:p w14:paraId="2D6E29C4" w14:textId="77777777" w:rsidR="00A94CAB" w:rsidRDefault="00F87C18" w:rsidP="00E12A0C">
            <w:pPr>
              <w:pStyle w:val="ListParagraph"/>
              <w:numPr>
                <w:ilvl w:val="0"/>
                <w:numId w:val="22"/>
              </w:numPr>
              <w:ind w:left="354"/>
              <w:rPr>
                <w:rFonts w:ascii="Times New Roman" w:hAnsi="Times New Roman" w:cs="Times New Roman"/>
              </w:rPr>
            </w:pPr>
            <w:r w:rsidRPr="00F87C18">
              <w:rPr>
                <w:rFonts w:ascii="Times New Roman" w:hAnsi="Times New Roman" w:cs="Times New Roman"/>
              </w:rPr>
              <w:t>Project Management and Plans</w:t>
            </w:r>
          </w:p>
          <w:p w14:paraId="3CA0FDD3" w14:textId="15CF837D" w:rsidR="00A94CAB" w:rsidRDefault="00A94CAB" w:rsidP="002B5689">
            <w:pPr>
              <w:pStyle w:val="ListParagraph"/>
              <w:numPr>
                <w:ilvl w:val="0"/>
                <w:numId w:val="26"/>
              </w:numPr>
              <w:rPr>
                <w:rFonts w:ascii="Times New Roman" w:hAnsi="Times New Roman" w:cs="Times New Roman"/>
              </w:rPr>
            </w:pPr>
            <w:r w:rsidRPr="00347EC5">
              <w:rPr>
                <w:rFonts w:ascii="Times New Roman" w:hAnsi="Times New Roman" w:cs="Times New Roman"/>
              </w:rPr>
              <w:t>W</w:t>
            </w:r>
            <w:r w:rsidR="00F87C18" w:rsidRPr="00347EC5">
              <w:rPr>
                <w:rFonts w:ascii="Times New Roman" w:hAnsi="Times New Roman" w:cs="Times New Roman"/>
              </w:rPr>
              <w:t>orkplan spreadsheet</w:t>
            </w:r>
            <w:r w:rsidRPr="00347EC5">
              <w:rPr>
                <w:rFonts w:ascii="Times New Roman" w:hAnsi="Times New Roman" w:cs="Times New Roman"/>
              </w:rPr>
              <w:t xml:space="preserve"> </w:t>
            </w:r>
            <w:r w:rsidR="005A3804" w:rsidRPr="00347EC5">
              <w:rPr>
                <w:rFonts w:ascii="Times New Roman" w:hAnsi="Times New Roman" w:cs="Times New Roman"/>
              </w:rPr>
              <w:t>(</w:t>
            </w:r>
            <w:proofErr w:type="gramStart"/>
            <w:r w:rsidR="005A3804" w:rsidRPr="00347EC5">
              <w:rPr>
                <w:rFonts w:ascii="Times New Roman" w:hAnsi="Times New Roman" w:cs="Times New Roman"/>
              </w:rPr>
              <w:t>e.g.</w:t>
            </w:r>
            <w:proofErr w:type="gramEnd"/>
            <w:r w:rsidR="005A3804" w:rsidRPr="00347EC5">
              <w:rPr>
                <w:rFonts w:ascii="Times New Roman" w:hAnsi="Times New Roman" w:cs="Times New Roman"/>
              </w:rPr>
              <w:t xml:space="preserve"> Trello)</w:t>
            </w:r>
          </w:p>
          <w:p w14:paraId="0AC6CFE4" w14:textId="6241781D" w:rsidR="00832BE3" w:rsidRPr="001E7B30" w:rsidRDefault="00832BE3" w:rsidP="00347EC5">
            <w:pPr>
              <w:pStyle w:val="ListParagraph"/>
              <w:numPr>
                <w:ilvl w:val="0"/>
                <w:numId w:val="28"/>
              </w:numPr>
              <w:ind w:left="1063"/>
              <w:rPr>
                <w:rFonts w:ascii="Times New Roman" w:hAnsi="Times New Roman" w:cs="Times New Roman"/>
              </w:rPr>
            </w:pPr>
            <w:r w:rsidRPr="001E7B30">
              <w:rPr>
                <w:rFonts w:ascii="Times New Roman" w:hAnsi="Times New Roman" w:cs="Times New Roman"/>
                <w:rPrChange w:id="281" w:author="Yinyin Wu" w:date="2023-08-08T23:21:00Z">
                  <w:rPr>
                    <w:rFonts w:ascii="Times New Roman" w:hAnsi="Times New Roman" w:cs="Times New Roman"/>
                    <w:highlight w:val="yellow"/>
                  </w:rPr>
                </w:rPrChange>
              </w:rPr>
              <w:t>Up to the next deliverable?</w:t>
            </w:r>
          </w:p>
          <w:p w14:paraId="5C9C834B" w14:textId="6F4AC99E" w:rsidR="00F87C18" w:rsidRPr="001E7B30" w:rsidRDefault="005A3804" w:rsidP="00A94CAB">
            <w:pPr>
              <w:pStyle w:val="ListParagraph"/>
              <w:numPr>
                <w:ilvl w:val="0"/>
                <w:numId w:val="26"/>
              </w:numPr>
              <w:rPr>
                <w:rFonts w:ascii="Times New Roman" w:hAnsi="Times New Roman" w:cs="Times New Roman"/>
              </w:rPr>
            </w:pPr>
            <w:r w:rsidRPr="001E7B30">
              <w:rPr>
                <w:rFonts w:ascii="Times New Roman" w:hAnsi="Times New Roman" w:cs="Times New Roman"/>
              </w:rPr>
              <w:t>G</w:t>
            </w:r>
            <w:r w:rsidR="00F87C18" w:rsidRPr="001E7B30">
              <w:rPr>
                <w:rFonts w:ascii="Times New Roman" w:hAnsi="Times New Roman" w:cs="Times New Roman"/>
              </w:rPr>
              <w:t>it</w:t>
            </w:r>
            <w:r w:rsidRPr="001E7B30">
              <w:rPr>
                <w:rFonts w:ascii="Times New Roman" w:hAnsi="Times New Roman" w:cs="Times New Roman"/>
              </w:rPr>
              <w:t>H</w:t>
            </w:r>
            <w:r w:rsidR="00F87C18" w:rsidRPr="001E7B30">
              <w:rPr>
                <w:rFonts w:ascii="Times New Roman" w:hAnsi="Times New Roman" w:cs="Times New Roman"/>
              </w:rPr>
              <w:t>ub workflows</w:t>
            </w:r>
            <w:r w:rsidR="00F01B1B" w:rsidRPr="001E7B30">
              <w:rPr>
                <w:rFonts w:ascii="Times New Roman" w:hAnsi="Times New Roman" w:cs="Times New Roman"/>
              </w:rPr>
              <w:t xml:space="preserve"> </w:t>
            </w:r>
            <w:r w:rsidR="001E1A8C" w:rsidRPr="001E7B30">
              <w:rPr>
                <w:rFonts w:ascii="Times New Roman" w:hAnsi="Times New Roman" w:cs="Times New Roman"/>
                <w:rPrChange w:id="282" w:author="Yinyin Wu" w:date="2023-08-08T23:21:00Z">
                  <w:rPr>
                    <w:rFonts w:ascii="Times New Roman" w:hAnsi="Times New Roman" w:cs="Times New Roman"/>
                    <w:highlight w:val="yellow"/>
                  </w:rPr>
                </w:rPrChange>
              </w:rPr>
              <w:t>[</w:t>
            </w:r>
            <w:r w:rsidR="00574355" w:rsidRPr="001E7B30">
              <w:rPr>
                <w:rFonts w:ascii="Times New Roman" w:hAnsi="Times New Roman" w:cs="Times New Roman"/>
                <w:rPrChange w:id="283" w:author="Yinyin Wu" w:date="2023-08-08T23:21:00Z">
                  <w:rPr>
                    <w:rFonts w:ascii="Times New Roman" w:hAnsi="Times New Roman" w:cs="Times New Roman"/>
                    <w:highlight w:val="yellow"/>
                  </w:rPr>
                </w:rPrChange>
              </w:rPr>
              <w:t xml:space="preserve">Commit history? </w:t>
            </w:r>
            <w:r w:rsidR="00354F13" w:rsidRPr="001E7B30">
              <w:rPr>
                <w:rFonts w:ascii="Times New Roman" w:hAnsi="Times New Roman" w:cs="Times New Roman"/>
                <w:rPrChange w:id="284" w:author="Yinyin Wu" w:date="2023-08-08T23:21:00Z">
                  <w:rPr>
                    <w:rFonts w:ascii="Times New Roman" w:hAnsi="Times New Roman" w:cs="Times New Roman"/>
                    <w:highlight w:val="yellow"/>
                  </w:rPr>
                </w:rPrChange>
              </w:rPr>
              <w:t>H</w:t>
            </w:r>
            <w:r w:rsidR="00F01B1B" w:rsidRPr="001E7B30">
              <w:rPr>
                <w:rFonts w:ascii="Times New Roman" w:hAnsi="Times New Roman" w:cs="Times New Roman"/>
                <w:rPrChange w:id="285" w:author="Yinyin Wu" w:date="2023-08-08T23:21:00Z">
                  <w:rPr>
                    <w:rFonts w:ascii="Times New Roman" w:hAnsi="Times New Roman" w:cs="Times New Roman"/>
                    <w:highlight w:val="yellow"/>
                  </w:rPr>
                </w:rPrChange>
              </w:rPr>
              <w:t>ow is the setup?</w:t>
            </w:r>
            <w:r w:rsidR="001E1A8C" w:rsidRPr="001E7B30">
              <w:rPr>
                <w:rFonts w:ascii="Times New Roman" w:hAnsi="Times New Roman" w:cs="Times New Roman"/>
                <w:rPrChange w:id="286" w:author="Yinyin Wu" w:date="2023-08-08T23:21:00Z">
                  <w:rPr>
                    <w:rFonts w:ascii="Times New Roman" w:hAnsi="Times New Roman" w:cs="Times New Roman"/>
                    <w:highlight w:val="yellow"/>
                  </w:rPr>
                </w:rPrChange>
              </w:rPr>
              <w:t>]</w:t>
            </w:r>
          </w:p>
          <w:p w14:paraId="2D890581" w14:textId="62C02CA4" w:rsidR="002B5689" w:rsidRPr="00347EC5" w:rsidRDefault="002B5689" w:rsidP="00347EC5">
            <w:pPr>
              <w:pStyle w:val="ListParagraph"/>
              <w:ind w:left="714"/>
              <w:rPr>
                <w:rFonts w:ascii="Times New Roman" w:hAnsi="Times New Roman" w:cs="Times New Roman"/>
              </w:rPr>
            </w:pPr>
          </w:p>
        </w:tc>
        <w:tc>
          <w:tcPr>
            <w:tcW w:w="1248" w:type="pct"/>
          </w:tcPr>
          <w:p w14:paraId="3FCB0B2D" w14:textId="77777777" w:rsidR="002F5013" w:rsidRDefault="002F5013" w:rsidP="0010266A">
            <w:pPr>
              <w:rPr>
                <w:ins w:id="287" w:author="Yinyin Wu" w:date="2023-08-08T23:05:00Z"/>
                <w:rFonts w:ascii="Times New Roman" w:hAnsi="Times New Roman" w:cs="Times New Roman"/>
              </w:rPr>
            </w:pPr>
            <w:ins w:id="288" w:author="Yinyin Wu" w:date="2023-08-08T23:05:00Z">
              <w:r>
                <w:rPr>
                  <w:rFonts w:ascii="Times New Roman" w:hAnsi="Times New Roman" w:cs="Times New Roman"/>
                </w:rPr>
                <w:t>Confirm with UC</w:t>
              </w:r>
            </w:ins>
          </w:p>
          <w:p w14:paraId="6024E0A5" w14:textId="5C8A46CD" w:rsidR="00DE3E9B" w:rsidRDefault="00BE695F" w:rsidP="0010266A">
            <w:pPr>
              <w:rPr>
                <w:ins w:id="289" w:author="Yinyin Wu" w:date="2023-08-08T18:08:00Z"/>
                <w:rFonts w:ascii="Times New Roman" w:hAnsi="Times New Roman" w:cs="Times New Roman"/>
              </w:rPr>
            </w:pPr>
            <w:ins w:id="290" w:author="Yinyin Wu" w:date="2023-08-08T18:08:00Z">
              <w:r>
                <w:rPr>
                  <w:rFonts w:ascii="Times New Roman" w:hAnsi="Times New Roman" w:cs="Times New Roman"/>
                </w:rPr>
                <w:t>Deliverable format:</w:t>
              </w:r>
            </w:ins>
          </w:p>
          <w:p w14:paraId="051B010B" w14:textId="6C65E345" w:rsidR="00BE695F" w:rsidRDefault="00640FCF" w:rsidP="0010266A">
            <w:pPr>
              <w:rPr>
                <w:ins w:id="291" w:author="Yinyin Wu" w:date="2023-08-08T18:10:00Z"/>
                <w:rFonts w:ascii="Times New Roman" w:hAnsi="Times New Roman" w:cs="Times New Roman"/>
              </w:rPr>
            </w:pPr>
            <w:commentRangeStart w:id="292"/>
            <w:ins w:id="293" w:author="Yinyin Wu" w:date="2023-08-08T18:08:00Z">
              <w:r w:rsidRPr="006967EF">
                <w:rPr>
                  <w:rFonts w:ascii="Times New Roman" w:hAnsi="Times New Roman" w:cs="Times New Roman"/>
                </w:rPr>
                <w:t>Re</w:t>
              </w:r>
              <w:r w:rsidR="00F34FCC" w:rsidRPr="006967EF">
                <w:rPr>
                  <w:rFonts w:ascii="Times New Roman" w:hAnsi="Times New Roman" w:cs="Times New Roman"/>
                </w:rPr>
                <w:t>port for outline</w:t>
              </w:r>
            </w:ins>
            <w:commentRangeEnd w:id="292"/>
            <w:r w:rsidR="00857066" w:rsidRPr="006967EF">
              <w:rPr>
                <w:rStyle w:val="CommentReference"/>
              </w:rPr>
              <w:commentReference w:id="292"/>
            </w:r>
            <w:ins w:id="294" w:author="Yinyin Wu" w:date="2023-08-08T18:10:00Z">
              <w:r w:rsidR="005B656B">
                <w:rPr>
                  <w:rFonts w:ascii="Times New Roman" w:hAnsi="Times New Roman" w:cs="Times New Roman"/>
                </w:rPr>
                <w:t>,</w:t>
              </w:r>
            </w:ins>
          </w:p>
          <w:p w14:paraId="6C194343" w14:textId="730B0478" w:rsidR="005B656B" w:rsidRDefault="00F7300A" w:rsidP="0010266A">
            <w:pPr>
              <w:rPr>
                <w:ins w:id="295" w:author="Yinyin Wu" w:date="2023-08-08T17:42:00Z"/>
                <w:rFonts w:ascii="Times New Roman" w:hAnsi="Times New Roman" w:cs="Times New Roman"/>
              </w:rPr>
            </w:pPr>
            <w:proofErr w:type="spellStart"/>
            <w:ins w:id="296" w:author="Yinyin Wu" w:date="2023-08-08T18:10:00Z">
              <w:r>
                <w:rPr>
                  <w:rFonts w:ascii="Times New Roman" w:hAnsi="Times New Roman" w:cs="Times New Roman"/>
                </w:rPr>
                <w:t>m</w:t>
              </w:r>
              <w:r w:rsidR="005B656B">
                <w:rPr>
                  <w:rFonts w:ascii="Times New Roman" w:hAnsi="Times New Roman" w:cs="Times New Roman"/>
                </w:rPr>
                <w:t>vp</w:t>
              </w:r>
              <w:proofErr w:type="spellEnd"/>
              <w:r>
                <w:rPr>
                  <w:rFonts w:ascii="Times New Roman" w:hAnsi="Times New Roman" w:cs="Times New Roman"/>
                </w:rPr>
                <w:t xml:space="preserve"> ppt</w:t>
              </w:r>
            </w:ins>
            <w:ins w:id="297" w:author="Yinyin Wu" w:date="2023-08-08T23:10:00Z">
              <w:r w:rsidR="00871E2B">
                <w:rPr>
                  <w:rFonts w:ascii="Times New Roman" w:hAnsi="Times New Roman" w:cs="Times New Roman"/>
                </w:rPr>
                <w:t xml:space="preserve">, </w:t>
              </w:r>
            </w:ins>
            <w:ins w:id="298" w:author="Yinyin Wu" w:date="2023-08-08T18:10:00Z">
              <w:r w:rsidR="005B656B">
                <w:rPr>
                  <w:rFonts w:ascii="Times New Roman" w:hAnsi="Times New Roman" w:cs="Times New Roman"/>
                </w:rPr>
                <w:t>minutes</w:t>
              </w:r>
            </w:ins>
            <w:ins w:id="299" w:author="Yinyin Wu" w:date="2023-08-10T10:25:00Z">
              <w:r w:rsidR="00F150CF">
                <w:rPr>
                  <w:rFonts w:ascii="Times New Roman" w:hAnsi="Times New Roman" w:cs="Times New Roman"/>
                </w:rPr>
                <w:t>, project plan</w:t>
              </w:r>
            </w:ins>
            <w:ins w:id="300" w:author="Yinyin Wu" w:date="2023-08-08T18:10:00Z">
              <w:r>
                <w:rPr>
                  <w:rFonts w:ascii="Times New Roman" w:hAnsi="Times New Roman" w:cs="Times New Roman"/>
                </w:rPr>
                <w:t xml:space="preserve"> and other docs to attach as appendix</w:t>
              </w:r>
            </w:ins>
            <w:ins w:id="301" w:author="Yinyin Wu" w:date="2023-08-08T23:07:00Z">
              <w:r w:rsidR="00F042C8">
                <w:rPr>
                  <w:rFonts w:ascii="Times New Roman" w:hAnsi="Times New Roman" w:cs="Times New Roman"/>
                </w:rPr>
                <w:t>?</w:t>
              </w:r>
            </w:ins>
          </w:p>
          <w:p w14:paraId="019CECE2" w14:textId="54E51933" w:rsidR="00D920B7" w:rsidRDefault="00FE296C" w:rsidP="0010266A">
            <w:pPr>
              <w:rPr>
                <w:ins w:id="302" w:author="Yinyin Wu" w:date="2023-08-08T17:48:00Z"/>
                <w:rFonts w:ascii="Times New Roman" w:hAnsi="Times New Roman" w:cs="Times New Roman"/>
              </w:rPr>
            </w:pPr>
            <w:commentRangeStart w:id="303"/>
            <w:commentRangeStart w:id="304"/>
            <w:commentRangeEnd w:id="303"/>
            <w:del w:id="305" w:author="Yinyin Wu" w:date="2023-08-10T10:17:00Z">
              <w:r w:rsidDel="00CD59E4">
                <w:rPr>
                  <w:rStyle w:val="CommentReference"/>
                </w:rPr>
                <w:commentReference w:id="303"/>
              </w:r>
            </w:del>
            <w:commentRangeEnd w:id="304"/>
            <w:r w:rsidR="00CD59E4">
              <w:rPr>
                <w:rStyle w:val="CommentReference"/>
              </w:rPr>
              <w:commentReference w:id="304"/>
            </w:r>
          </w:p>
          <w:p w14:paraId="717D8F93" w14:textId="77777777" w:rsidR="00BD3C78" w:rsidRDefault="00BD3C78" w:rsidP="0010266A">
            <w:pPr>
              <w:rPr>
                <w:ins w:id="306" w:author="Yinyin Wu" w:date="2023-08-08T23:15:00Z"/>
                <w:rFonts w:ascii="Times New Roman" w:hAnsi="Times New Roman" w:cs="Times New Roman"/>
              </w:rPr>
            </w:pPr>
          </w:p>
          <w:p w14:paraId="493929AC" w14:textId="77777777" w:rsidR="00A112D3" w:rsidRDefault="00A112D3" w:rsidP="0010266A">
            <w:pPr>
              <w:rPr>
                <w:ins w:id="307" w:author="Kyle Leung" w:date="2023-08-10T02:20:00Z"/>
                <w:rFonts w:ascii="Times New Roman" w:hAnsi="Times New Roman" w:cs="Times New Roman"/>
              </w:rPr>
            </w:pPr>
          </w:p>
          <w:p w14:paraId="7D25634A" w14:textId="77777777" w:rsidR="00A112D3" w:rsidRDefault="00A112D3" w:rsidP="0010266A">
            <w:pPr>
              <w:rPr>
                <w:ins w:id="308" w:author="Kyle Leung" w:date="2023-08-10T02:20:00Z"/>
                <w:rFonts w:ascii="Times New Roman" w:hAnsi="Times New Roman" w:cs="Times New Roman"/>
              </w:rPr>
            </w:pPr>
          </w:p>
          <w:p w14:paraId="50D73733" w14:textId="77777777" w:rsidR="00F150CF" w:rsidRDefault="00F150CF" w:rsidP="0010266A">
            <w:pPr>
              <w:rPr>
                <w:ins w:id="309" w:author="Yinyin Wu" w:date="2023-08-10T10:26:00Z"/>
                <w:rFonts w:ascii="Times New Roman" w:hAnsi="Times New Roman" w:cs="Times New Roman"/>
              </w:rPr>
            </w:pPr>
          </w:p>
          <w:p w14:paraId="2160F188" w14:textId="77777777" w:rsidR="00F150CF" w:rsidRDefault="00F150CF" w:rsidP="0010266A">
            <w:pPr>
              <w:rPr>
                <w:ins w:id="310" w:author="Yinyin Wu" w:date="2023-08-10T10:26:00Z"/>
                <w:rFonts w:ascii="Times New Roman" w:hAnsi="Times New Roman" w:cs="Times New Roman"/>
              </w:rPr>
            </w:pPr>
          </w:p>
          <w:p w14:paraId="5F844311" w14:textId="272A6B3E" w:rsidR="00D920B7" w:rsidRDefault="00DE0946" w:rsidP="0010266A">
            <w:pPr>
              <w:rPr>
                <w:ins w:id="311" w:author="Yinyin Wu" w:date="2023-08-08T17:48:00Z"/>
                <w:rFonts w:ascii="Times New Roman" w:hAnsi="Times New Roman" w:cs="Times New Roman"/>
              </w:rPr>
            </w:pPr>
            <w:ins w:id="312" w:author="Yinyin Wu" w:date="2023-08-08T23:11:00Z">
              <w:r>
                <w:rPr>
                  <w:rFonts w:ascii="Times New Roman" w:hAnsi="Times New Roman" w:cs="Times New Roman"/>
                </w:rPr>
                <w:t>Kyle to keep record</w:t>
              </w:r>
            </w:ins>
          </w:p>
          <w:p w14:paraId="44B4073F" w14:textId="77777777" w:rsidR="00D920B7" w:rsidRDefault="00D920B7" w:rsidP="0010266A">
            <w:pPr>
              <w:rPr>
                <w:ins w:id="313" w:author="Yinyin Wu" w:date="2023-08-08T17:53:00Z"/>
                <w:rFonts w:ascii="Times New Roman" w:hAnsi="Times New Roman" w:cs="Times New Roman"/>
              </w:rPr>
            </w:pPr>
          </w:p>
          <w:p w14:paraId="75DFA36C" w14:textId="77777777" w:rsidR="00216495" w:rsidRDefault="00216495" w:rsidP="0010266A">
            <w:pPr>
              <w:rPr>
                <w:ins w:id="314" w:author="Yinyin Wu" w:date="2023-08-08T17:58:00Z"/>
                <w:rFonts w:ascii="Times New Roman" w:hAnsi="Times New Roman" w:cs="Times New Roman"/>
              </w:rPr>
            </w:pPr>
          </w:p>
          <w:p w14:paraId="4EFC0BC6" w14:textId="77777777" w:rsidR="00216495" w:rsidRDefault="00216495" w:rsidP="0010266A">
            <w:pPr>
              <w:rPr>
                <w:ins w:id="315" w:author="Yinyin Wu" w:date="2023-08-08T17:58:00Z"/>
                <w:rFonts w:ascii="Times New Roman" w:hAnsi="Times New Roman" w:cs="Times New Roman"/>
              </w:rPr>
            </w:pPr>
          </w:p>
          <w:p w14:paraId="31615C07" w14:textId="78CF6A1C" w:rsidR="00DE3E9B" w:rsidDel="00DE0946" w:rsidRDefault="00DE3E9B" w:rsidP="0010266A">
            <w:pPr>
              <w:rPr>
                <w:ins w:id="316" w:author="Kyle Leung" w:date="2023-08-08T17:58:00Z"/>
                <w:del w:id="317" w:author="Yinyin Wu" w:date="2023-08-08T23:11:00Z"/>
                <w:rFonts w:ascii="Times New Roman" w:hAnsi="Times New Roman" w:cs="Times New Roman"/>
              </w:rPr>
            </w:pPr>
          </w:p>
          <w:p w14:paraId="3635DE60" w14:textId="77777777" w:rsidR="007922BA" w:rsidRDefault="007922BA" w:rsidP="0010266A">
            <w:pPr>
              <w:rPr>
                <w:ins w:id="318" w:author="Yinyin Wu" w:date="2023-08-08T18:12:00Z"/>
                <w:rFonts w:ascii="Times New Roman" w:hAnsi="Times New Roman" w:cs="Times New Roman"/>
              </w:rPr>
            </w:pPr>
          </w:p>
          <w:p w14:paraId="47F42E35" w14:textId="77777777" w:rsidR="002D6A24" w:rsidRDefault="002D6A24" w:rsidP="0010266A">
            <w:pPr>
              <w:rPr>
                <w:ins w:id="319" w:author="Yinyin Wu" w:date="2023-08-08T18:12:00Z"/>
                <w:rFonts w:ascii="Times New Roman" w:hAnsi="Times New Roman" w:cs="Times New Roman"/>
              </w:rPr>
            </w:pPr>
          </w:p>
          <w:p w14:paraId="737CAB23" w14:textId="77777777" w:rsidR="002D6A24" w:rsidRDefault="002D6A24" w:rsidP="0010266A">
            <w:pPr>
              <w:rPr>
                <w:ins w:id="320" w:author="Yinyin Wu" w:date="2023-08-08T18:12:00Z"/>
                <w:rFonts w:ascii="Times New Roman" w:hAnsi="Times New Roman" w:cs="Times New Roman"/>
              </w:rPr>
            </w:pPr>
          </w:p>
          <w:p w14:paraId="7EB0150C" w14:textId="77777777" w:rsidR="00891234" w:rsidRDefault="00891234" w:rsidP="0010266A">
            <w:pPr>
              <w:rPr>
                <w:ins w:id="321" w:author="Yinyin Wu" w:date="2023-08-08T18:12:00Z"/>
                <w:rFonts w:ascii="Times New Roman" w:hAnsi="Times New Roman" w:cs="Times New Roman"/>
              </w:rPr>
            </w:pPr>
          </w:p>
          <w:p w14:paraId="3D8AE5E7" w14:textId="77777777" w:rsidR="00891234" w:rsidRDefault="00891234" w:rsidP="0010266A">
            <w:pPr>
              <w:rPr>
                <w:ins w:id="322" w:author="Yinyin Wu" w:date="2023-08-08T18:12:00Z"/>
                <w:rFonts w:ascii="Times New Roman" w:hAnsi="Times New Roman" w:cs="Times New Roman"/>
              </w:rPr>
            </w:pPr>
          </w:p>
          <w:p w14:paraId="68013C6A" w14:textId="77777777" w:rsidR="00A54DE6" w:rsidRDefault="00A54DE6" w:rsidP="0010266A">
            <w:pPr>
              <w:rPr>
                <w:ins w:id="323" w:author="Yinyin Wu" w:date="2023-08-08T23:19:00Z"/>
                <w:rFonts w:ascii="Times New Roman" w:hAnsi="Times New Roman" w:cs="Times New Roman"/>
              </w:rPr>
            </w:pPr>
          </w:p>
          <w:p w14:paraId="74C288F0" w14:textId="77777777" w:rsidR="00464DDC" w:rsidRDefault="00464DDC" w:rsidP="0010266A">
            <w:pPr>
              <w:rPr>
                <w:ins w:id="324" w:author="Yinyin Wu" w:date="2023-08-08T23:19:00Z"/>
                <w:rFonts w:ascii="Times New Roman" w:hAnsi="Times New Roman" w:cs="Times New Roman"/>
              </w:rPr>
            </w:pPr>
          </w:p>
          <w:p w14:paraId="2ADD97EB" w14:textId="77777777" w:rsidR="00464DDC" w:rsidRDefault="00464DDC" w:rsidP="0010266A">
            <w:pPr>
              <w:rPr>
                <w:ins w:id="325" w:author="Yinyin Wu" w:date="2023-08-08T23:19:00Z"/>
                <w:rFonts w:ascii="Times New Roman" w:hAnsi="Times New Roman" w:cs="Times New Roman"/>
              </w:rPr>
            </w:pPr>
          </w:p>
          <w:p w14:paraId="5554B677" w14:textId="77777777" w:rsidR="00464DDC" w:rsidRDefault="00464DDC" w:rsidP="0010266A">
            <w:pPr>
              <w:rPr>
                <w:ins w:id="326" w:author="Yinyin Wu" w:date="2023-08-08T23:19:00Z"/>
                <w:rFonts w:ascii="Times New Roman" w:hAnsi="Times New Roman" w:cs="Times New Roman"/>
              </w:rPr>
            </w:pPr>
          </w:p>
          <w:p w14:paraId="1C29AE9C" w14:textId="77777777" w:rsidR="00464DDC" w:rsidRDefault="00464DDC" w:rsidP="0010266A">
            <w:pPr>
              <w:rPr>
                <w:ins w:id="327" w:author="Yinyin Wu" w:date="2023-08-08T23:19:00Z"/>
                <w:rFonts w:ascii="Times New Roman" w:hAnsi="Times New Roman" w:cs="Times New Roman"/>
              </w:rPr>
            </w:pPr>
          </w:p>
          <w:p w14:paraId="59D451B1" w14:textId="77777777" w:rsidR="00464DDC" w:rsidRDefault="00464DDC" w:rsidP="0010266A">
            <w:pPr>
              <w:rPr>
                <w:ins w:id="328" w:author="Yinyin Wu" w:date="2023-08-08T23:20:00Z"/>
                <w:rFonts w:ascii="Times New Roman" w:hAnsi="Times New Roman" w:cs="Times New Roman"/>
              </w:rPr>
            </w:pPr>
          </w:p>
          <w:p w14:paraId="46709331" w14:textId="77777777" w:rsidR="00464DDC" w:rsidRDefault="00464DDC" w:rsidP="0010266A">
            <w:pPr>
              <w:rPr>
                <w:ins w:id="329" w:author="Yinyin Wu" w:date="2023-08-08T23:20:00Z"/>
                <w:rFonts w:ascii="Times New Roman" w:hAnsi="Times New Roman" w:cs="Times New Roman"/>
              </w:rPr>
            </w:pPr>
          </w:p>
          <w:p w14:paraId="2112A6CF" w14:textId="77777777" w:rsidR="00464DDC" w:rsidRDefault="00464DDC" w:rsidP="0010266A">
            <w:pPr>
              <w:rPr>
                <w:ins w:id="330" w:author="Yinyin Wu" w:date="2023-08-08T23:20:00Z"/>
                <w:rFonts w:ascii="Times New Roman" w:hAnsi="Times New Roman" w:cs="Times New Roman"/>
              </w:rPr>
            </w:pPr>
          </w:p>
          <w:p w14:paraId="324DE323" w14:textId="77777777" w:rsidR="00D00F1D" w:rsidRDefault="00D00F1D" w:rsidP="0010266A">
            <w:pPr>
              <w:rPr>
                <w:ins w:id="331" w:author="Yinyin Wu" w:date="2023-08-10T10:15:00Z"/>
                <w:rFonts w:ascii="Times New Roman" w:hAnsi="Times New Roman" w:cs="Times New Roman"/>
              </w:rPr>
            </w:pPr>
          </w:p>
          <w:p w14:paraId="3ADC8B69" w14:textId="77777777" w:rsidR="00D00F1D" w:rsidRDefault="00D00F1D" w:rsidP="0010266A">
            <w:pPr>
              <w:rPr>
                <w:ins w:id="332" w:author="Yinyin Wu" w:date="2023-08-10T10:15:00Z"/>
                <w:rFonts w:ascii="Times New Roman" w:hAnsi="Times New Roman" w:cs="Times New Roman"/>
              </w:rPr>
            </w:pPr>
          </w:p>
          <w:p w14:paraId="53608DC1" w14:textId="77777777" w:rsidR="00B77C89" w:rsidRDefault="00B77C89" w:rsidP="0010266A">
            <w:pPr>
              <w:rPr>
                <w:ins w:id="333" w:author="Yinyin Wu" w:date="2023-08-10T10:34:00Z"/>
                <w:rFonts w:ascii="Times New Roman" w:hAnsi="Times New Roman" w:cs="Times New Roman"/>
              </w:rPr>
            </w:pPr>
          </w:p>
          <w:p w14:paraId="3EACFB1D" w14:textId="58731E5C" w:rsidR="00891234" w:rsidRDefault="00891234" w:rsidP="0010266A">
            <w:pPr>
              <w:rPr>
                <w:ins w:id="334" w:author="Yinyin Wu" w:date="2023-08-08T18:13:00Z"/>
                <w:rFonts w:ascii="Times New Roman" w:hAnsi="Times New Roman" w:cs="Times New Roman"/>
              </w:rPr>
            </w:pPr>
            <w:proofErr w:type="spellStart"/>
            <w:ins w:id="335" w:author="Yinyin Wu" w:date="2023-08-08T18:12:00Z">
              <w:r>
                <w:rPr>
                  <w:rFonts w:ascii="Times New Roman" w:hAnsi="Times New Roman" w:cs="Times New Roman"/>
                </w:rPr>
                <w:t>Yinyin</w:t>
              </w:r>
            </w:ins>
            <w:proofErr w:type="spellEnd"/>
            <w:ins w:id="336" w:author="Yinyin Wu" w:date="2023-08-08T18:13:00Z">
              <w:r>
                <w:rPr>
                  <w:rFonts w:ascii="Times New Roman" w:hAnsi="Times New Roman" w:cs="Times New Roman"/>
                </w:rPr>
                <w:t xml:space="preserve"> - </w:t>
              </w:r>
              <w:r w:rsidR="003072A7">
                <w:rPr>
                  <w:rFonts w:ascii="Times New Roman" w:hAnsi="Times New Roman" w:cs="Times New Roman"/>
                </w:rPr>
                <w:t xml:space="preserve">outsource </w:t>
              </w:r>
            </w:ins>
            <w:ins w:id="337" w:author="Yinyin Wu" w:date="2023-08-10T10:15:00Z">
              <w:r w:rsidR="00F5174C">
                <w:rPr>
                  <w:rFonts w:ascii="Times New Roman" w:hAnsi="Times New Roman" w:cs="Times New Roman"/>
                </w:rPr>
                <w:t>analysis</w:t>
              </w:r>
            </w:ins>
          </w:p>
          <w:p w14:paraId="0BE1D4C7" w14:textId="77777777" w:rsidR="001A00B2" w:rsidRDefault="001A00B2" w:rsidP="0010266A">
            <w:pPr>
              <w:rPr>
                <w:ins w:id="338" w:author="Yinyin Wu" w:date="2023-08-08T18:13:00Z"/>
                <w:rFonts w:ascii="Times New Roman" w:hAnsi="Times New Roman" w:cs="Times New Roman"/>
              </w:rPr>
            </w:pPr>
          </w:p>
          <w:p w14:paraId="75EAD78B" w14:textId="77777777" w:rsidR="001A00B2" w:rsidRDefault="001A00B2" w:rsidP="0010266A">
            <w:pPr>
              <w:rPr>
                <w:ins w:id="339" w:author="Yinyin Wu" w:date="2023-08-08T18:13:00Z"/>
                <w:rFonts w:ascii="Times New Roman" w:hAnsi="Times New Roman" w:cs="Times New Roman"/>
              </w:rPr>
            </w:pPr>
          </w:p>
          <w:p w14:paraId="4ABE28C1" w14:textId="77777777" w:rsidR="00946284" w:rsidRDefault="00946284" w:rsidP="00464DDC">
            <w:pPr>
              <w:rPr>
                <w:ins w:id="340" w:author="Kyle Leung" w:date="2023-08-10T02:26:00Z"/>
                <w:rFonts w:ascii="Times New Roman" w:hAnsi="Times New Roman" w:cs="Times New Roman"/>
              </w:rPr>
            </w:pPr>
          </w:p>
          <w:p w14:paraId="2F24BE00" w14:textId="77777777" w:rsidR="00946284" w:rsidRDefault="00946284" w:rsidP="00464DDC">
            <w:pPr>
              <w:rPr>
                <w:ins w:id="341" w:author="Kyle Leung" w:date="2023-08-10T02:26:00Z"/>
                <w:rFonts w:ascii="Times New Roman" w:hAnsi="Times New Roman" w:cs="Times New Roman"/>
              </w:rPr>
            </w:pPr>
          </w:p>
          <w:p w14:paraId="66D64057" w14:textId="77777777" w:rsidR="0005789B" w:rsidRDefault="0005789B" w:rsidP="00464DDC">
            <w:pPr>
              <w:rPr>
                <w:ins w:id="342" w:author="Kyle Leung" w:date="2023-08-10T02:27:00Z"/>
                <w:rFonts w:ascii="Times New Roman" w:hAnsi="Times New Roman" w:cs="Times New Roman"/>
              </w:rPr>
            </w:pPr>
          </w:p>
          <w:p w14:paraId="59A90F31" w14:textId="25AC877B" w:rsidR="00464DDC" w:rsidRDefault="00464DDC" w:rsidP="00464DDC">
            <w:pPr>
              <w:rPr>
                <w:ins w:id="343" w:author="Yinyin Wu" w:date="2023-08-08T23:20:00Z"/>
                <w:rFonts w:ascii="Times New Roman" w:hAnsi="Times New Roman" w:cs="Times New Roman"/>
              </w:rPr>
            </w:pPr>
            <w:ins w:id="344" w:author="Yinyin Wu" w:date="2023-08-08T23:20:00Z">
              <w:r>
                <w:rPr>
                  <w:rFonts w:ascii="Times New Roman" w:hAnsi="Times New Roman" w:cs="Times New Roman"/>
                </w:rPr>
                <w:t>General plan for whole project, details until deliverable 2.</w:t>
              </w:r>
            </w:ins>
          </w:p>
          <w:p w14:paraId="4E60B035" w14:textId="498D7409" w:rsidR="001A00B2" w:rsidRDefault="00414351" w:rsidP="0010266A">
            <w:pPr>
              <w:rPr>
                <w:ins w:id="345" w:author="Yinyin Wu" w:date="2023-08-08T18:13:00Z"/>
                <w:rFonts w:ascii="Times New Roman" w:hAnsi="Times New Roman" w:cs="Times New Roman"/>
              </w:rPr>
            </w:pPr>
            <w:ins w:id="346" w:author="Yinyin Wu" w:date="2023-08-08T23:20:00Z">
              <w:r>
                <w:rPr>
                  <w:rFonts w:ascii="Times New Roman" w:hAnsi="Times New Roman" w:cs="Times New Roman"/>
                </w:rPr>
                <w:t>To be confirm with UC</w:t>
              </w:r>
            </w:ins>
          </w:p>
          <w:p w14:paraId="4694171F" w14:textId="77777777" w:rsidR="001A00B2" w:rsidRDefault="001A00B2" w:rsidP="0010266A">
            <w:pPr>
              <w:rPr>
                <w:ins w:id="347" w:author="Kyle Leung" w:date="2023-08-08T17:58:00Z"/>
                <w:rFonts w:ascii="Times New Roman" w:hAnsi="Times New Roman" w:cs="Times New Roman"/>
              </w:rPr>
            </w:pPr>
          </w:p>
          <w:p w14:paraId="7CA4F848" w14:textId="365A73AF" w:rsidR="00216495" w:rsidRPr="00DE3E9B" w:rsidRDefault="00216495" w:rsidP="0010266A">
            <w:pPr>
              <w:rPr>
                <w:rFonts w:ascii="Times New Roman" w:hAnsi="Times New Roman" w:cs="Times New Roman"/>
              </w:rPr>
            </w:pPr>
          </w:p>
        </w:tc>
      </w:tr>
      <w:tr w:rsidR="00E83F69" w14:paraId="00BFDCD1" w14:textId="77777777" w:rsidTr="00B77166">
        <w:tc>
          <w:tcPr>
            <w:tcW w:w="1230" w:type="pct"/>
          </w:tcPr>
          <w:p w14:paraId="74913D6A" w14:textId="40602051" w:rsidR="007A3F92" w:rsidRPr="00265F99" w:rsidRDefault="006C2C5C">
            <w:pPr>
              <w:pStyle w:val="ListParagraph"/>
              <w:numPr>
                <w:ilvl w:val="0"/>
                <w:numId w:val="8"/>
              </w:numPr>
              <w:rPr>
                <w:rFonts w:ascii="Times New Roman" w:hAnsi="Times New Roman" w:cs="Times New Roman"/>
                <w:lang w:val="en-US" w:eastAsia="zh-TW"/>
              </w:rPr>
              <w:pPrChange w:id="348" w:author="Yinyin Wu" w:date="2023-08-08T23:28:00Z">
                <w:pPr>
                  <w:pStyle w:val="ListParagraph"/>
                  <w:numPr>
                    <w:numId w:val="29"/>
                  </w:numPr>
                  <w:ind w:left="312" w:hanging="360"/>
                </w:pPr>
              </w:pPrChange>
            </w:pPr>
            <w:r>
              <w:rPr>
                <w:rFonts w:ascii="Times New Roman" w:hAnsi="Times New Roman" w:cs="Times New Roman"/>
                <w:lang w:val="en-US" w:eastAsia="zh-TW"/>
              </w:rPr>
              <w:t>Arrangement for initial client interviews</w:t>
            </w:r>
          </w:p>
        </w:tc>
        <w:tc>
          <w:tcPr>
            <w:tcW w:w="2522" w:type="pct"/>
          </w:tcPr>
          <w:p w14:paraId="0ED99535" w14:textId="57A1F182" w:rsidR="00B87920" w:rsidRPr="00FC52A8" w:rsidRDefault="00B87920" w:rsidP="00B87920">
            <w:pPr>
              <w:pStyle w:val="ListParagraph"/>
              <w:numPr>
                <w:ilvl w:val="0"/>
                <w:numId w:val="37"/>
              </w:numPr>
              <w:rPr>
                <w:rFonts w:ascii="Times New Roman" w:hAnsi="Times New Roman" w:cs="Times New Roman"/>
              </w:rPr>
            </w:pPr>
            <w:r>
              <w:rPr>
                <w:rFonts w:ascii="Times New Roman" w:hAnsi="Times New Roman" w:cs="Times New Roman"/>
              </w:rPr>
              <w:t xml:space="preserve"> Interview questions: refer to </w:t>
            </w:r>
            <w:r w:rsidRPr="00587065">
              <w:rPr>
                <w:rFonts w:ascii="Times New Roman" w:hAnsi="Times New Roman" w:cs="Times New Roman"/>
                <w:i/>
                <w:iCs/>
              </w:rPr>
              <w:t>“1</w:t>
            </w:r>
            <w:r w:rsidRPr="00587065">
              <w:rPr>
                <w:rFonts w:ascii="Times New Roman" w:hAnsi="Times New Roman" w:cs="Times New Roman"/>
                <w:i/>
                <w:iCs/>
                <w:vertAlign w:val="superscript"/>
              </w:rPr>
              <w:t>st</w:t>
            </w:r>
            <w:r w:rsidRPr="00587065">
              <w:rPr>
                <w:rFonts w:ascii="Times New Roman" w:hAnsi="Times New Roman" w:cs="Times New Roman"/>
                <w:i/>
                <w:iCs/>
              </w:rPr>
              <w:t xml:space="preserve"> client meeting list of questions”</w:t>
            </w:r>
          </w:p>
          <w:p w14:paraId="7EFF8D5D" w14:textId="7541D37F" w:rsidR="00B87920" w:rsidRDefault="00FC52A8" w:rsidP="00FC52A8">
            <w:pPr>
              <w:pStyle w:val="ListParagraph"/>
              <w:numPr>
                <w:ilvl w:val="0"/>
                <w:numId w:val="37"/>
              </w:numPr>
              <w:rPr>
                <w:rFonts w:ascii="Times New Roman" w:hAnsi="Times New Roman" w:cs="Times New Roman"/>
              </w:rPr>
            </w:pPr>
            <w:r>
              <w:rPr>
                <w:rFonts w:ascii="Times New Roman" w:hAnsi="Times New Roman" w:cs="Times New Roman"/>
              </w:rPr>
              <w:t>Program, agenda, invitation</w:t>
            </w:r>
          </w:p>
          <w:p w14:paraId="247D752E" w14:textId="4C3DBFBC" w:rsidR="00B87920" w:rsidRPr="00B87920" w:rsidRDefault="00B87920">
            <w:pPr>
              <w:pStyle w:val="ListParagraph"/>
              <w:ind w:left="360"/>
              <w:rPr>
                <w:rPrChange w:id="349" w:author="Yinyin Wu" w:date="2023-08-08T23:25:00Z">
                  <w:rPr>
                    <w:rFonts w:ascii="Times New Roman" w:hAnsi="Times New Roman" w:cs="Times New Roman"/>
                  </w:rPr>
                </w:rPrChange>
              </w:rPr>
              <w:pPrChange w:id="350" w:author="Yinyin Wu" w:date="2023-08-08T23:25:00Z">
                <w:pPr>
                  <w:pStyle w:val="ListParagraph"/>
                  <w:numPr>
                    <w:numId w:val="21"/>
                  </w:numPr>
                  <w:ind w:left="360" w:hanging="360"/>
                </w:pPr>
              </w:pPrChange>
            </w:pPr>
          </w:p>
        </w:tc>
        <w:tc>
          <w:tcPr>
            <w:tcW w:w="1248" w:type="pct"/>
          </w:tcPr>
          <w:p w14:paraId="6DE846B1" w14:textId="3FEBADC9" w:rsidR="007A3F92" w:rsidRDefault="00CC7D0B" w:rsidP="0010266A">
            <w:pPr>
              <w:rPr>
                <w:ins w:id="351" w:author="Yinyin Wu" w:date="2023-08-08T23:26:00Z"/>
                <w:rFonts w:ascii="Times New Roman" w:hAnsi="Times New Roman" w:cs="Times New Roman"/>
              </w:rPr>
            </w:pPr>
            <w:proofErr w:type="spellStart"/>
            <w:ins w:id="352" w:author="Yinyin Wu" w:date="2023-08-08T23:27:00Z">
              <w:r>
                <w:rPr>
                  <w:rFonts w:ascii="Times New Roman" w:hAnsi="Times New Roman" w:cs="Times New Roman"/>
                </w:rPr>
                <w:t>Yinyin</w:t>
              </w:r>
              <w:proofErr w:type="spellEnd"/>
              <w:r>
                <w:rPr>
                  <w:rFonts w:ascii="Times New Roman" w:hAnsi="Times New Roman" w:cs="Times New Roman"/>
                </w:rPr>
                <w:t xml:space="preserve"> finalise</w:t>
              </w:r>
            </w:ins>
          </w:p>
          <w:p w14:paraId="22FC44A8" w14:textId="77777777" w:rsidR="00FC52A8" w:rsidRDefault="00FC52A8" w:rsidP="0010266A">
            <w:pPr>
              <w:rPr>
                <w:ins w:id="353" w:author="Yinyin Wu" w:date="2023-08-08T23:26:00Z"/>
                <w:rFonts w:ascii="Times New Roman" w:hAnsi="Times New Roman" w:cs="Times New Roman"/>
              </w:rPr>
            </w:pPr>
          </w:p>
          <w:p w14:paraId="02EE0844" w14:textId="19BDA263" w:rsidR="00FC52A8" w:rsidRPr="00347EC5" w:rsidRDefault="00CC7D0B" w:rsidP="0010266A">
            <w:pPr>
              <w:rPr>
                <w:rFonts w:ascii="Times New Roman" w:hAnsi="Times New Roman" w:cs="Times New Roman"/>
              </w:rPr>
            </w:pPr>
            <w:proofErr w:type="spellStart"/>
            <w:ins w:id="354" w:author="Yinyin Wu" w:date="2023-08-08T23:27:00Z">
              <w:r>
                <w:rPr>
                  <w:rFonts w:ascii="Times New Roman" w:hAnsi="Times New Roman" w:cs="Times New Roman"/>
                </w:rPr>
                <w:t>Yinyin</w:t>
              </w:r>
              <w:proofErr w:type="spellEnd"/>
              <w:r>
                <w:rPr>
                  <w:rFonts w:ascii="Times New Roman" w:hAnsi="Times New Roman" w:cs="Times New Roman"/>
                </w:rPr>
                <w:t xml:space="preserve"> &amp; Kyle </w:t>
              </w:r>
            </w:ins>
            <w:ins w:id="355" w:author="Yinyin Wu" w:date="2023-08-08T23:29:00Z">
              <w:r w:rsidR="00D32DA9">
                <w:rPr>
                  <w:rFonts w:ascii="Times New Roman" w:hAnsi="Times New Roman" w:cs="Times New Roman"/>
                </w:rPr>
                <w:t xml:space="preserve">to </w:t>
              </w:r>
            </w:ins>
            <w:ins w:id="356" w:author="Yinyin Wu" w:date="2023-08-08T23:27:00Z">
              <w:r>
                <w:rPr>
                  <w:rFonts w:ascii="Times New Roman" w:hAnsi="Times New Roman" w:cs="Times New Roman"/>
                </w:rPr>
                <w:t>prepare</w:t>
              </w:r>
            </w:ins>
          </w:p>
        </w:tc>
      </w:tr>
      <w:tr w:rsidR="00E83F69" w14:paraId="1D960CCB" w14:textId="77777777" w:rsidTr="00B77166">
        <w:tc>
          <w:tcPr>
            <w:tcW w:w="1230" w:type="pct"/>
          </w:tcPr>
          <w:p w14:paraId="4A1F85CC" w14:textId="60A5DE61" w:rsidR="007A3F92" w:rsidRDefault="00F5613F">
            <w:pPr>
              <w:pStyle w:val="ListParagraph"/>
              <w:numPr>
                <w:ilvl w:val="0"/>
                <w:numId w:val="8"/>
              </w:numPr>
              <w:rPr>
                <w:rFonts w:ascii="Times New Roman" w:hAnsi="Times New Roman" w:cs="Times New Roman"/>
                <w:lang w:val="en-US" w:eastAsia="zh-TW"/>
              </w:rPr>
              <w:pPrChange w:id="357" w:author="Yinyin Wu" w:date="2023-08-08T23:28:00Z">
                <w:pPr>
                  <w:pStyle w:val="ListParagraph"/>
                  <w:numPr>
                    <w:numId w:val="29"/>
                  </w:numPr>
                  <w:ind w:left="312" w:hanging="360"/>
                </w:pPr>
              </w:pPrChange>
            </w:pPr>
            <w:r>
              <w:rPr>
                <w:rFonts w:ascii="Times New Roman" w:hAnsi="Times New Roman" w:cs="Times New Roman"/>
                <w:lang w:val="en-US" w:eastAsia="zh-TW"/>
              </w:rPr>
              <w:t>Draft project plan</w:t>
            </w:r>
          </w:p>
        </w:tc>
        <w:tc>
          <w:tcPr>
            <w:tcW w:w="2522" w:type="pct"/>
          </w:tcPr>
          <w:p w14:paraId="58754BAE" w14:textId="77777777" w:rsidR="00CE21D2" w:rsidRPr="00347EC5" w:rsidRDefault="00F5613F" w:rsidP="00F5613F">
            <w:pPr>
              <w:pStyle w:val="ListParagraph"/>
              <w:numPr>
                <w:ilvl w:val="0"/>
                <w:numId w:val="21"/>
              </w:numPr>
              <w:rPr>
                <w:rFonts w:ascii="Times New Roman" w:hAnsi="Times New Roman" w:cs="Times New Roman"/>
              </w:rPr>
            </w:pPr>
            <w:r w:rsidRPr="00347EC5">
              <w:rPr>
                <w:rFonts w:ascii="Times New Roman" w:hAnsi="Times New Roman" w:cs="Times New Roman"/>
              </w:rPr>
              <w:t>Deliverables</w:t>
            </w:r>
          </w:p>
          <w:p w14:paraId="1997BC5F" w14:textId="77777777" w:rsidR="00F5613F" w:rsidRPr="00347EC5" w:rsidRDefault="00F5613F" w:rsidP="00F5613F">
            <w:pPr>
              <w:pStyle w:val="ListParagraph"/>
              <w:numPr>
                <w:ilvl w:val="0"/>
                <w:numId w:val="21"/>
              </w:numPr>
              <w:rPr>
                <w:rFonts w:ascii="Times New Roman" w:hAnsi="Times New Roman" w:cs="Times New Roman"/>
              </w:rPr>
            </w:pPr>
            <w:r w:rsidRPr="00347EC5">
              <w:rPr>
                <w:rFonts w:ascii="Times New Roman" w:hAnsi="Times New Roman" w:cs="Times New Roman"/>
              </w:rPr>
              <w:t>Timeline</w:t>
            </w:r>
          </w:p>
          <w:p w14:paraId="0186B44F" w14:textId="23B6B9B2" w:rsidR="00F5613F" w:rsidRPr="00347EC5" w:rsidRDefault="00F5613F" w:rsidP="00F5613F">
            <w:pPr>
              <w:pStyle w:val="ListParagraph"/>
              <w:numPr>
                <w:ilvl w:val="0"/>
                <w:numId w:val="21"/>
              </w:numPr>
              <w:rPr>
                <w:rFonts w:ascii="Times New Roman" w:hAnsi="Times New Roman" w:cs="Times New Roman"/>
              </w:rPr>
            </w:pPr>
            <w:r w:rsidRPr="00347EC5">
              <w:rPr>
                <w:rFonts w:ascii="Times New Roman" w:hAnsi="Times New Roman" w:cs="Times New Roman"/>
              </w:rPr>
              <w:t>Issues</w:t>
            </w:r>
          </w:p>
        </w:tc>
        <w:tc>
          <w:tcPr>
            <w:tcW w:w="1248" w:type="pct"/>
          </w:tcPr>
          <w:p w14:paraId="365CB4EF" w14:textId="5912511D" w:rsidR="007A3F92" w:rsidRPr="00347EC5" w:rsidRDefault="00D6349E" w:rsidP="0010266A">
            <w:pPr>
              <w:rPr>
                <w:rFonts w:ascii="Times New Roman" w:hAnsi="Times New Roman" w:cs="Times New Roman"/>
              </w:rPr>
            </w:pPr>
            <w:ins w:id="358" w:author="Yinyin Wu" w:date="2023-08-08T23:31:00Z">
              <w:r>
                <w:rPr>
                  <w:rFonts w:ascii="Times New Roman" w:hAnsi="Times New Roman" w:cs="Times New Roman"/>
                </w:rPr>
                <w:t xml:space="preserve">To </w:t>
              </w:r>
            </w:ins>
            <w:ins w:id="359" w:author="Yinyin Wu" w:date="2023-08-08T23:32:00Z">
              <w:r w:rsidR="00BE6BF7">
                <w:rPr>
                  <w:rFonts w:ascii="Times New Roman" w:hAnsi="Times New Roman" w:cs="Times New Roman"/>
                </w:rPr>
                <w:t>assign after 1</w:t>
              </w:r>
              <w:r w:rsidR="00BE6BF7" w:rsidRPr="00BE6BF7">
                <w:rPr>
                  <w:rFonts w:ascii="Times New Roman" w:hAnsi="Times New Roman" w:cs="Times New Roman"/>
                  <w:vertAlign w:val="superscript"/>
                  <w:rPrChange w:id="360" w:author="Yinyin Wu" w:date="2023-08-08T23:32:00Z">
                    <w:rPr>
                      <w:rFonts w:ascii="Times New Roman" w:hAnsi="Times New Roman" w:cs="Times New Roman"/>
                    </w:rPr>
                  </w:rPrChange>
                </w:rPr>
                <w:t>st</w:t>
              </w:r>
              <w:r w:rsidR="00BE6BF7">
                <w:rPr>
                  <w:rFonts w:ascii="Times New Roman" w:hAnsi="Times New Roman" w:cs="Times New Roman"/>
                </w:rPr>
                <w:t xml:space="preserve"> client meeting.</w:t>
              </w:r>
            </w:ins>
          </w:p>
        </w:tc>
      </w:tr>
      <w:tr w:rsidR="00E83F69" w:rsidDel="00A551EA" w14:paraId="26DE26D1" w14:textId="77777777" w:rsidTr="00B77166">
        <w:trPr>
          <w:del w:id="361" w:author="Yinyin Wu" w:date="2023-08-08T23:28:00Z"/>
        </w:trPr>
        <w:tc>
          <w:tcPr>
            <w:tcW w:w="1230" w:type="pct"/>
          </w:tcPr>
          <w:p w14:paraId="27ABCEC7" w14:textId="357DCFCE" w:rsidR="000654D3" w:rsidDel="00A551EA" w:rsidRDefault="000654D3">
            <w:pPr>
              <w:pStyle w:val="ListParagraph"/>
              <w:numPr>
                <w:ilvl w:val="0"/>
                <w:numId w:val="8"/>
              </w:numPr>
              <w:rPr>
                <w:del w:id="362" w:author="Yinyin Wu" w:date="2023-08-08T23:28:00Z"/>
                <w:rFonts w:ascii="Times New Roman" w:hAnsi="Times New Roman" w:cs="Times New Roman"/>
                <w:lang w:val="en-US" w:eastAsia="zh-TW"/>
              </w:rPr>
              <w:pPrChange w:id="363" w:author="Yinyin Wu" w:date="2023-08-08T23:28:00Z">
                <w:pPr>
                  <w:pStyle w:val="ListParagraph"/>
                  <w:numPr>
                    <w:numId w:val="29"/>
                  </w:numPr>
                  <w:ind w:left="312" w:hanging="360"/>
                </w:pPr>
              </w:pPrChange>
            </w:pPr>
          </w:p>
        </w:tc>
        <w:tc>
          <w:tcPr>
            <w:tcW w:w="2522" w:type="pct"/>
          </w:tcPr>
          <w:p w14:paraId="0528806A" w14:textId="3699EB00" w:rsidR="00E87E91" w:rsidRPr="00612E97" w:rsidDel="00A551EA" w:rsidRDefault="00E87E91">
            <w:pPr>
              <w:numPr>
                <w:ilvl w:val="0"/>
                <w:numId w:val="8"/>
              </w:numPr>
              <w:jc w:val="both"/>
              <w:rPr>
                <w:del w:id="364" w:author="Yinyin Wu" w:date="2023-08-08T23:28:00Z"/>
                <w:rFonts w:ascii="Times New Roman" w:hAnsi="Times New Roman" w:cs="Times New Roman"/>
                <w:lang w:val="en-US"/>
                <w:rPrChange w:id="365" w:author="Yinyin Wu" w:date="2023-08-08T19:00:00Z">
                  <w:rPr>
                    <w:del w:id="366" w:author="Yinyin Wu" w:date="2023-08-08T23:28:00Z"/>
                    <w:rFonts w:ascii="Times New Roman" w:hAnsi="Times New Roman" w:cs="Times New Roman"/>
                  </w:rPr>
                </w:rPrChange>
              </w:rPr>
              <w:pPrChange w:id="367" w:author="Yinyin Wu" w:date="2023-08-08T23:28:00Z">
                <w:pPr/>
              </w:pPrChange>
            </w:pPr>
          </w:p>
        </w:tc>
        <w:tc>
          <w:tcPr>
            <w:tcW w:w="1248" w:type="pct"/>
          </w:tcPr>
          <w:p w14:paraId="7DD306FF" w14:textId="097DDAC1" w:rsidR="000654D3" w:rsidRPr="00612E97" w:rsidDel="00A551EA" w:rsidRDefault="000654D3">
            <w:pPr>
              <w:numPr>
                <w:ilvl w:val="0"/>
                <w:numId w:val="8"/>
              </w:numPr>
              <w:rPr>
                <w:del w:id="368" w:author="Yinyin Wu" w:date="2023-08-08T23:28:00Z"/>
                <w:rFonts w:ascii="Times New Roman" w:hAnsi="Times New Roman" w:cs="Times New Roman"/>
                <w:lang w:val="en-US"/>
                <w:rPrChange w:id="369" w:author="Yinyin Wu" w:date="2023-08-08T19:00:00Z">
                  <w:rPr>
                    <w:del w:id="370" w:author="Yinyin Wu" w:date="2023-08-08T23:28:00Z"/>
                    <w:rFonts w:ascii="Times New Roman" w:hAnsi="Times New Roman" w:cs="Times New Roman"/>
                  </w:rPr>
                </w:rPrChange>
              </w:rPr>
              <w:pPrChange w:id="371" w:author="Yinyin Wu" w:date="2023-08-08T23:28:00Z">
                <w:pPr/>
              </w:pPrChange>
            </w:pPr>
          </w:p>
        </w:tc>
      </w:tr>
      <w:tr w:rsidR="00E83F69" w:rsidDel="00D32DA9" w14:paraId="3DCE69B3" w14:textId="77777777" w:rsidTr="00B77166">
        <w:trPr>
          <w:del w:id="372" w:author="Yinyin Wu" w:date="2023-08-08T23:29:00Z"/>
        </w:trPr>
        <w:tc>
          <w:tcPr>
            <w:tcW w:w="1230" w:type="pct"/>
          </w:tcPr>
          <w:p w14:paraId="207584AA" w14:textId="7DFB31AF" w:rsidR="007A3F92" w:rsidDel="00D32DA9" w:rsidRDefault="007A3F92">
            <w:pPr>
              <w:pStyle w:val="ListParagraph"/>
              <w:numPr>
                <w:ilvl w:val="0"/>
                <w:numId w:val="8"/>
              </w:numPr>
              <w:rPr>
                <w:del w:id="373" w:author="Yinyin Wu" w:date="2023-08-08T23:29:00Z"/>
                <w:rFonts w:ascii="Times New Roman" w:hAnsi="Times New Roman" w:cs="Times New Roman"/>
                <w:lang w:val="en-US" w:eastAsia="zh-TW"/>
              </w:rPr>
              <w:pPrChange w:id="374" w:author="Yinyin Wu" w:date="2023-08-08T23:28:00Z">
                <w:pPr>
                  <w:pStyle w:val="ListParagraph"/>
                  <w:numPr>
                    <w:numId w:val="29"/>
                  </w:numPr>
                  <w:ind w:left="312" w:hanging="360"/>
                </w:pPr>
              </w:pPrChange>
            </w:pPr>
          </w:p>
        </w:tc>
        <w:tc>
          <w:tcPr>
            <w:tcW w:w="2522" w:type="pct"/>
          </w:tcPr>
          <w:p w14:paraId="082CB104" w14:textId="28ADFFCF" w:rsidR="001F13D1" w:rsidRPr="00347EC5" w:rsidDel="00D32DA9" w:rsidRDefault="001F13D1" w:rsidP="0010266A">
            <w:pPr>
              <w:rPr>
                <w:del w:id="375" w:author="Yinyin Wu" w:date="2023-08-08T23:29:00Z"/>
                <w:rFonts w:ascii="Times New Roman" w:hAnsi="Times New Roman" w:cs="Times New Roman"/>
              </w:rPr>
            </w:pPr>
          </w:p>
        </w:tc>
        <w:tc>
          <w:tcPr>
            <w:tcW w:w="1248" w:type="pct"/>
          </w:tcPr>
          <w:p w14:paraId="576F3B15" w14:textId="363B7E25" w:rsidR="00F6579F" w:rsidRPr="00347EC5" w:rsidDel="00D32DA9" w:rsidRDefault="00F6579F" w:rsidP="0010266A">
            <w:pPr>
              <w:rPr>
                <w:del w:id="376" w:author="Yinyin Wu" w:date="2023-08-08T23:29:00Z"/>
                <w:rFonts w:ascii="Times New Roman" w:hAnsi="Times New Roman" w:cs="Times New Roman"/>
              </w:rPr>
            </w:pPr>
          </w:p>
        </w:tc>
      </w:tr>
      <w:tr w:rsidR="00E83F69" w:rsidDel="00D32DA9" w14:paraId="72DB8DDB" w14:textId="77777777" w:rsidTr="00B77166">
        <w:trPr>
          <w:del w:id="377" w:author="Yinyin Wu" w:date="2023-08-08T23:29:00Z"/>
        </w:trPr>
        <w:tc>
          <w:tcPr>
            <w:tcW w:w="1230" w:type="pct"/>
          </w:tcPr>
          <w:p w14:paraId="336F75CD" w14:textId="2AB7866A" w:rsidR="007A3F92" w:rsidDel="00D32DA9" w:rsidRDefault="007A3F92">
            <w:pPr>
              <w:pStyle w:val="ListParagraph"/>
              <w:numPr>
                <w:ilvl w:val="0"/>
                <w:numId w:val="8"/>
              </w:numPr>
              <w:rPr>
                <w:del w:id="378" w:author="Yinyin Wu" w:date="2023-08-08T23:29:00Z"/>
                <w:rFonts w:ascii="Times New Roman" w:hAnsi="Times New Roman" w:cs="Times New Roman"/>
                <w:lang w:val="en-US" w:eastAsia="zh-TW"/>
              </w:rPr>
              <w:pPrChange w:id="379" w:author="Yinyin Wu" w:date="2023-08-08T23:28:00Z">
                <w:pPr>
                  <w:pStyle w:val="ListParagraph"/>
                  <w:numPr>
                    <w:numId w:val="29"/>
                  </w:numPr>
                  <w:ind w:left="312" w:hanging="360"/>
                </w:pPr>
              </w:pPrChange>
            </w:pPr>
          </w:p>
        </w:tc>
        <w:tc>
          <w:tcPr>
            <w:tcW w:w="2522" w:type="pct"/>
          </w:tcPr>
          <w:p w14:paraId="6379A564" w14:textId="5DAC4B40" w:rsidR="00E37E90" w:rsidRPr="00347EC5" w:rsidDel="00D32DA9" w:rsidRDefault="00E37E90" w:rsidP="0010266A">
            <w:pPr>
              <w:rPr>
                <w:del w:id="380" w:author="Yinyin Wu" w:date="2023-08-08T23:29:00Z"/>
                <w:rFonts w:ascii="Times New Roman" w:hAnsi="Times New Roman" w:cs="Times New Roman"/>
              </w:rPr>
            </w:pPr>
          </w:p>
        </w:tc>
        <w:tc>
          <w:tcPr>
            <w:tcW w:w="1248" w:type="pct"/>
          </w:tcPr>
          <w:p w14:paraId="5606FB7C" w14:textId="35CFBFAD" w:rsidR="007A3F92" w:rsidRPr="00347EC5" w:rsidDel="00D32DA9" w:rsidRDefault="007A3F92" w:rsidP="0010266A">
            <w:pPr>
              <w:rPr>
                <w:del w:id="381" w:author="Yinyin Wu" w:date="2023-08-08T23:29:00Z"/>
                <w:rFonts w:ascii="Times New Roman" w:hAnsi="Times New Roman" w:cs="Times New Roman"/>
              </w:rPr>
            </w:pPr>
          </w:p>
        </w:tc>
      </w:tr>
      <w:tr w:rsidR="00E83F69" w:rsidDel="00D32DA9" w14:paraId="2CECE8FF" w14:textId="77777777" w:rsidTr="00B77166">
        <w:trPr>
          <w:del w:id="382" w:author="Yinyin Wu" w:date="2023-08-08T23:29:00Z"/>
        </w:trPr>
        <w:tc>
          <w:tcPr>
            <w:tcW w:w="1230" w:type="pct"/>
          </w:tcPr>
          <w:p w14:paraId="33B11452" w14:textId="5845D330" w:rsidR="00850940" w:rsidDel="00D32DA9" w:rsidRDefault="00850940">
            <w:pPr>
              <w:pStyle w:val="ListParagraph"/>
              <w:numPr>
                <w:ilvl w:val="0"/>
                <w:numId w:val="8"/>
              </w:numPr>
              <w:rPr>
                <w:del w:id="383" w:author="Yinyin Wu" w:date="2023-08-08T23:29:00Z"/>
                <w:rFonts w:ascii="Times New Roman" w:hAnsi="Times New Roman" w:cs="Times New Roman"/>
                <w:lang w:val="en-US" w:eastAsia="zh-TW"/>
              </w:rPr>
              <w:pPrChange w:id="384" w:author="Yinyin Wu" w:date="2023-08-08T23:28:00Z">
                <w:pPr>
                  <w:pStyle w:val="ListParagraph"/>
                  <w:numPr>
                    <w:numId w:val="29"/>
                  </w:numPr>
                  <w:ind w:left="312" w:hanging="360"/>
                </w:pPr>
              </w:pPrChange>
            </w:pPr>
          </w:p>
        </w:tc>
        <w:tc>
          <w:tcPr>
            <w:tcW w:w="2522" w:type="pct"/>
          </w:tcPr>
          <w:p w14:paraId="2B655DAA" w14:textId="09C3CE4E" w:rsidR="006909A2" w:rsidRPr="00347EC5" w:rsidDel="00D32DA9" w:rsidRDefault="006909A2" w:rsidP="0010266A">
            <w:pPr>
              <w:rPr>
                <w:del w:id="385" w:author="Yinyin Wu" w:date="2023-08-08T23:29:00Z"/>
                <w:rFonts w:ascii="Times New Roman" w:hAnsi="Times New Roman" w:cs="Times New Roman"/>
              </w:rPr>
            </w:pPr>
          </w:p>
        </w:tc>
        <w:tc>
          <w:tcPr>
            <w:tcW w:w="1248" w:type="pct"/>
          </w:tcPr>
          <w:p w14:paraId="6AC70E5C" w14:textId="37CE2F19" w:rsidR="00B95D41" w:rsidRPr="00347EC5" w:rsidDel="00D32DA9" w:rsidRDefault="00B95D41" w:rsidP="0010266A">
            <w:pPr>
              <w:rPr>
                <w:del w:id="386" w:author="Yinyin Wu" w:date="2023-08-08T23:29:00Z"/>
                <w:rFonts w:ascii="Times New Roman" w:hAnsi="Times New Roman" w:cs="Times New Roman"/>
              </w:rPr>
            </w:pPr>
          </w:p>
        </w:tc>
      </w:tr>
      <w:tr w:rsidR="00E83F69" w:rsidDel="00D32DA9" w14:paraId="6B934B60" w14:textId="77777777" w:rsidTr="00B77166">
        <w:trPr>
          <w:del w:id="387" w:author="Yinyin Wu" w:date="2023-08-08T23:29:00Z"/>
        </w:trPr>
        <w:tc>
          <w:tcPr>
            <w:tcW w:w="1230" w:type="pct"/>
          </w:tcPr>
          <w:p w14:paraId="1C47A544" w14:textId="00495AD3" w:rsidR="007A3F92" w:rsidDel="00D32DA9" w:rsidRDefault="007A3F92">
            <w:pPr>
              <w:pStyle w:val="ListParagraph"/>
              <w:numPr>
                <w:ilvl w:val="0"/>
                <w:numId w:val="8"/>
              </w:numPr>
              <w:rPr>
                <w:del w:id="388" w:author="Yinyin Wu" w:date="2023-08-08T23:29:00Z"/>
                <w:rFonts w:ascii="Times New Roman" w:hAnsi="Times New Roman" w:cs="Times New Roman"/>
                <w:lang w:val="en-US" w:eastAsia="zh-TW"/>
              </w:rPr>
              <w:pPrChange w:id="389" w:author="Yinyin Wu" w:date="2023-08-08T23:28:00Z">
                <w:pPr>
                  <w:pStyle w:val="ListParagraph"/>
                  <w:numPr>
                    <w:numId w:val="29"/>
                  </w:numPr>
                  <w:ind w:left="312" w:hanging="360"/>
                </w:pPr>
              </w:pPrChange>
            </w:pPr>
          </w:p>
        </w:tc>
        <w:tc>
          <w:tcPr>
            <w:tcW w:w="2522" w:type="pct"/>
          </w:tcPr>
          <w:p w14:paraId="1CD9D0AE" w14:textId="192E0FD2" w:rsidR="006909A2" w:rsidRPr="00347EC5" w:rsidDel="00D32DA9" w:rsidRDefault="006909A2" w:rsidP="0010266A">
            <w:pPr>
              <w:rPr>
                <w:del w:id="390" w:author="Yinyin Wu" w:date="2023-08-08T23:29:00Z"/>
                <w:rFonts w:ascii="Times New Roman" w:hAnsi="Times New Roman" w:cs="Times New Roman"/>
              </w:rPr>
            </w:pPr>
          </w:p>
        </w:tc>
        <w:tc>
          <w:tcPr>
            <w:tcW w:w="1248" w:type="pct"/>
          </w:tcPr>
          <w:p w14:paraId="039BD7BB" w14:textId="1721A37D" w:rsidR="007A3F92" w:rsidRPr="00347EC5" w:rsidDel="00D32DA9" w:rsidRDefault="007A3F92" w:rsidP="0010266A">
            <w:pPr>
              <w:rPr>
                <w:del w:id="391" w:author="Yinyin Wu" w:date="2023-08-08T23:29:00Z"/>
                <w:rFonts w:ascii="Times New Roman" w:hAnsi="Times New Roman" w:cs="Times New Roman"/>
              </w:rPr>
            </w:pPr>
          </w:p>
        </w:tc>
      </w:tr>
    </w:tbl>
    <w:p w14:paraId="60BE3B8A" w14:textId="77777777" w:rsidR="00D34C98" w:rsidRDefault="00D34C98" w:rsidP="00E6334C">
      <w:pPr>
        <w:jc w:val="both"/>
        <w:rPr>
          <w:rFonts w:ascii="Times New Roman" w:hAnsi="Times New Roman" w:cs="Times New Roman"/>
          <w:u w:val="single"/>
        </w:rPr>
      </w:pPr>
    </w:p>
    <w:p w14:paraId="774F3C57" w14:textId="70BCB66F" w:rsidR="002777F6" w:rsidRDefault="00FA19F3" w:rsidP="00E6334C">
      <w:pPr>
        <w:jc w:val="both"/>
        <w:rPr>
          <w:rFonts w:ascii="Times New Roman" w:hAnsi="Times New Roman" w:cs="Times New Roman"/>
        </w:rPr>
      </w:pPr>
      <w:r w:rsidRPr="00945543">
        <w:rPr>
          <w:rFonts w:ascii="Times New Roman" w:hAnsi="Times New Roman" w:cs="Times New Roman"/>
        </w:rPr>
        <w:t xml:space="preserve">Prepared by: </w:t>
      </w:r>
      <w:proofErr w:type="spellStart"/>
      <w:ins w:id="392" w:author="Yinyin Wu" w:date="2023-08-08T23:32:00Z">
        <w:r w:rsidR="00BE6BF7">
          <w:rPr>
            <w:rFonts w:ascii="Times New Roman" w:hAnsi="Times New Roman" w:cs="Times New Roman"/>
          </w:rPr>
          <w:t>Yinyin</w:t>
        </w:r>
        <w:proofErr w:type="spellEnd"/>
        <w:r w:rsidR="00BE6BF7">
          <w:rPr>
            <w:rFonts w:ascii="Times New Roman" w:hAnsi="Times New Roman" w:cs="Times New Roman"/>
          </w:rPr>
          <w:t xml:space="preserve"> Wu</w:t>
        </w:r>
      </w:ins>
    </w:p>
    <w:p w14:paraId="0AE874BE" w14:textId="006266EF" w:rsidR="00106635" w:rsidRPr="00945543" w:rsidRDefault="00E10699" w:rsidP="00E6334C">
      <w:pPr>
        <w:jc w:val="both"/>
        <w:rPr>
          <w:rFonts w:ascii="Times New Roman" w:hAnsi="Times New Roman" w:cs="Times New Roman"/>
        </w:rPr>
      </w:pPr>
      <w:ins w:id="393" w:author="Yinyin Wu" w:date="2023-08-08T23:34:00Z">
        <w:r>
          <w:rPr>
            <w:rFonts w:ascii="Times New Roman" w:hAnsi="Times New Roman" w:cs="Times New Roman"/>
          </w:rPr>
          <w:t>8 Aug 2023</w:t>
        </w:r>
      </w:ins>
    </w:p>
    <w:p w14:paraId="0FE1BF73" w14:textId="77777777" w:rsidR="00FA19F3" w:rsidRDefault="00FA19F3" w:rsidP="00E6334C">
      <w:pPr>
        <w:jc w:val="both"/>
        <w:rPr>
          <w:rFonts w:ascii="Times New Roman" w:hAnsi="Times New Roman" w:cs="Times New Roman"/>
          <w:u w:val="single"/>
        </w:rPr>
      </w:pPr>
    </w:p>
    <w:p w14:paraId="38837631" w14:textId="5DB02F1A" w:rsidR="004C237B" w:rsidRPr="004C237B" w:rsidRDefault="004C237B" w:rsidP="00E6334C">
      <w:pPr>
        <w:jc w:val="both"/>
        <w:rPr>
          <w:rFonts w:ascii="Times New Roman" w:hAnsi="Times New Roman" w:cs="Times New Roman"/>
          <w:b/>
          <w:bCs/>
        </w:rPr>
      </w:pPr>
      <w:r w:rsidRPr="004C237B">
        <w:rPr>
          <w:rFonts w:ascii="Times New Roman" w:hAnsi="Times New Roman" w:cs="Times New Roman"/>
          <w:b/>
          <w:bCs/>
        </w:rPr>
        <w:t>Approval of Minutes</w:t>
      </w:r>
    </w:p>
    <w:p w14:paraId="6470A247" w14:textId="77777777" w:rsidR="004C237B" w:rsidRPr="003E33D4" w:rsidRDefault="004C237B" w:rsidP="004C237B">
      <w:pPr>
        <w:rPr>
          <w:rFonts w:ascii="Times New Roman" w:hAnsi="Times New Roman" w:cs="Times New Roman"/>
          <w:u w:val="single"/>
        </w:rPr>
      </w:pPr>
    </w:p>
    <w:p w14:paraId="448F42EB" w14:textId="1711C674" w:rsidR="004C237B" w:rsidRDefault="004C237B" w:rsidP="004C237B">
      <w:pPr>
        <w:rPr>
          <w:rFonts w:ascii="Times New Roman" w:hAnsi="Times New Roman" w:cs="Times New Roman"/>
          <w:lang w:val="en-US"/>
        </w:rPr>
      </w:pPr>
      <w:r>
        <w:rPr>
          <w:rFonts w:ascii="Times New Roman" w:hAnsi="Times New Roman" w:cs="Times New Roman"/>
          <w:lang w:val="en-US"/>
        </w:rPr>
        <w:t xml:space="preserve">This record of the meeting </w:t>
      </w:r>
      <w:r w:rsidR="0094542B">
        <w:rPr>
          <w:rFonts w:ascii="Times New Roman" w:hAnsi="Times New Roman" w:cs="Times New Roman"/>
          <w:lang w:val="en-US"/>
        </w:rPr>
        <w:t>was</w:t>
      </w:r>
      <w:r>
        <w:rPr>
          <w:rFonts w:ascii="Times New Roman" w:hAnsi="Times New Roman" w:cs="Times New Roman"/>
          <w:lang w:val="en-US"/>
        </w:rPr>
        <w:t xml:space="preserve"> a</w:t>
      </w:r>
      <w:r w:rsidR="00EB3003" w:rsidRPr="003E33D4">
        <w:rPr>
          <w:rFonts w:ascii="Times New Roman" w:hAnsi="Times New Roman" w:cs="Times New Roman"/>
          <w:lang w:val="en-US"/>
        </w:rPr>
        <w:t>greed and approved by</w:t>
      </w:r>
      <w:r>
        <w:rPr>
          <w:rFonts w:ascii="Times New Roman" w:hAnsi="Times New Roman" w:cs="Times New Roman"/>
          <w:lang w:val="en-US"/>
        </w:rPr>
        <w:t>:</w:t>
      </w:r>
    </w:p>
    <w:p w14:paraId="755F9B9D" w14:textId="77777777" w:rsidR="004C237B" w:rsidRDefault="004C237B" w:rsidP="004C237B">
      <w:pPr>
        <w:rPr>
          <w:rFonts w:ascii="Times New Roman" w:hAnsi="Times New Roman" w:cs="Times New Roman"/>
          <w:lang w:val="en-US"/>
        </w:rPr>
      </w:pPr>
    </w:p>
    <w:tbl>
      <w:tblPr>
        <w:tblStyle w:val="TableGrid"/>
        <w:tblW w:w="5000" w:type="pct"/>
        <w:tblLook w:val="04A0" w:firstRow="1" w:lastRow="0" w:firstColumn="1" w:lastColumn="0" w:noHBand="0" w:noVBand="1"/>
      </w:tblPr>
      <w:tblGrid>
        <w:gridCol w:w="2546"/>
        <w:gridCol w:w="7082"/>
      </w:tblGrid>
      <w:tr w:rsidR="0094542B" w14:paraId="3C0F36B8" w14:textId="77777777" w:rsidTr="304F3FDF">
        <w:tc>
          <w:tcPr>
            <w:tcW w:w="1322" w:type="pct"/>
          </w:tcPr>
          <w:p w14:paraId="45E7C434" w14:textId="2BA51A83" w:rsidR="0094542B" w:rsidRPr="0094542B" w:rsidRDefault="0094542B" w:rsidP="0094542B">
            <w:pPr>
              <w:jc w:val="center"/>
              <w:rPr>
                <w:rFonts w:ascii="Times New Roman" w:hAnsi="Times New Roman" w:cs="Times New Roman"/>
                <w:b/>
                <w:bCs/>
                <w:lang w:val="en-US"/>
              </w:rPr>
            </w:pPr>
            <w:r w:rsidRPr="0094542B">
              <w:rPr>
                <w:rFonts w:ascii="Times New Roman" w:hAnsi="Times New Roman" w:cs="Times New Roman"/>
                <w:b/>
                <w:bCs/>
                <w:lang w:val="en-US"/>
              </w:rPr>
              <w:t>Member Name</w:t>
            </w:r>
          </w:p>
        </w:tc>
        <w:tc>
          <w:tcPr>
            <w:tcW w:w="3678" w:type="pct"/>
          </w:tcPr>
          <w:p w14:paraId="675ED49B" w14:textId="3EF9A02E" w:rsidR="0094542B" w:rsidRPr="0094542B" w:rsidRDefault="0094542B" w:rsidP="0094542B">
            <w:pPr>
              <w:jc w:val="center"/>
              <w:rPr>
                <w:rFonts w:ascii="Times New Roman" w:hAnsi="Times New Roman" w:cs="Times New Roman"/>
                <w:b/>
                <w:bCs/>
                <w:lang w:val="en-US"/>
              </w:rPr>
            </w:pPr>
            <w:r w:rsidRPr="0094542B">
              <w:rPr>
                <w:rFonts w:ascii="Times New Roman" w:hAnsi="Times New Roman" w:cs="Times New Roman"/>
                <w:b/>
                <w:bCs/>
                <w:lang w:val="en-US"/>
              </w:rPr>
              <w:t>Approval Date</w:t>
            </w:r>
          </w:p>
        </w:tc>
      </w:tr>
      <w:tr w:rsidR="0094542B" w14:paraId="3E483712" w14:textId="77777777" w:rsidTr="304F3FDF">
        <w:tc>
          <w:tcPr>
            <w:tcW w:w="1322" w:type="pct"/>
          </w:tcPr>
          <w:p w14:paraId="2EB306B7" w14:textId="11F38594" w:rsidR="0094542B" w:rsidRDefault="005D4EB4" w:rsidP="005D4EB4">
            <w:pPr>
              <w:jc w:val="center"/>
              <w:rPr>
                <w:rFonts w:ascii="Times New Roman" w:hAnsi="Times New Roman" w:cs="Times New Roman"/>
                <w:lang w:val="en-US"/>
              </w:rPr>
            </w:pPr>
            <w:proofErr w:type="spellStart"/>
            <w:r w:rsidRPr="005D4EB4">
              <w:rPr>
                <w:rFonts w:ascii="Times New Roman" w:hAnsi="Times New Roman" w:cs="Times New Roman"/>
                <w:lang w:val="en-US"/>
              </w:rPr>
              <w:t>Changwu</w:t>
            </w:r>
            <w:proofErr w:type="spellEnd"/>
            <w:r w:rsidRPr="005D4EB4">
              <w:rPr>
                <w:rFonts w:ascii="Times New Roman" w:hAnsi="Times New Roman" w:cs="Times New Roman"/>
                <w:lang w:val="en-US"/>
              </w:rPr>
              <w:t xml:space="preserve"> Wu</w:t>
            </w:r>
          </w:p>
        </w:tc>
        <w:tc>
          <w:tcPr>
            <w:tcW w:w="3678" w:type="pct"/>
          </w:tcPr>
          <w:p w14:paraId="2515541A" w14:textId="08D298CD" w:rsidR="0094542B" w:rsidRDefault="2872A5B4" w:rsidP="00D636FA">
            <w:pPr>
              <w:spacing w:line="259" w:lineRule="auto"/>
              <w:jc w:val="center"/>
              <w:rPr>
                <w:rFonts w:ascii="Times New Roman" w:hAnsi="Times New Roman" w:cs="Times New Roman"/>
              </w:rPr>
            </w:pPr>
            <w:del w:id="394" w:author="Changwu Wu (23160199)" w:date="2023-08-12T02:34:00Z">
              <w:r w:rsidRPr="304F3FDF" w:rsidDel="2872A5B4">
                <w:rPr>
                  <w:rFonts w:ascii="Times New Roman" w:hAnsi="Times New Roman" w:cs="Times New Roman"/>
                </w:rPr>
                <w:delText>8 Aug 2023</w:delText>
              </w:r>
            </w:del>
            <w:ins w:id="395" w:author="Changwu Wu (23160199)" w:date="2023-08-12T02:36:00Z">
              <w:r w:rsidR="77636E6C" w:rsidRPr="304F3FDF">
                <w:rPr>
                  <w:rFonts w:ascii="Times New Roman" w:hAnsi="Times New Roman" w:cs="Times New Roman"/>
                </w:rPr>
                <w:t>10 Aug 2023</w:t>
              </w:r>
            </w:ins>
          </w:p>
        </w:tc>
      </w:tr>
      <w:tr w:rsidR="0094542B" w14:paraId="49BB82FA" w14:textId="77777777" w:rsidTr="304F3FDF">
        <w:tc>
          <w:tcPr>
            <w:tcW w:w="1322" w:type="pct"/>
          </w:tcPr>
          <w:p w14:paraId="73758E45" w14:textId="4054D5EC" w:rsidR="0094542B" w:rsidRDefault="005D4EB4" w:rsidP="005D4EB4">
            <w:pPr>
              <w:jc w:val="center"/>
              <w:rPr>
                <w:rFonts w:ascii="Times New Roman" w:hAnsi="Times New Roman" w:cs="Times New Roman"/>
                <w:lang w:val="en-US"/>
              </w:rPr>
            </w:pPr>
            <w:r w:rsidRPr="005D4EB4">
              <w:rPr>
                <w:rFonts w:ascii="Times New Roman" w:hAnsi="Times New Roman" w:cs="Times New Roman"/>
                <w:lang w:val="en-US"/>
              </w:rPr>
              <w:t>Michael Wang</w:t>
            </w:r>
          </w:p>
        </w:tc>
        <w:tc>
          <w:tcPr>
            <w:tcW w:w="3678" w:type="pct"/>
          </w:tcPr>
          <w:p w14:paraId="7FDFDA02" w14:textId="23FDE1BE" w:rsidR="0094542B" w:rsidRDefault="00171D1B" w:rsidP="005D4EB4">
            <w:pPr>
              <w:jc w:val="center"/>
              <w:rPr>
                <w:rFonts w:ascii="Times New Roman" w:hAnsi="Times New Roman" w:cs="Times New Roman"/>
                <w:lang w:val="en-US"/>
              </w:rPr>
            </w:pPr>
            <w:ins w:id="396" w:author="Michael Wang (21240894)" w:date="2023-08-12T01:10:00Z">
              <w:r>
                <w:rPr>
                  <w:rFonts w:ascii="Times New Roman" w:hAnsi="Times New Roman" w:cs="Times New Roman"/>
                  <w:lang w:val="en-US"/>
                </w:rPr>
                <w:t>8 Aug 2023</w:t>
              </w:r>
            </w:ins>
          </w:p>
        </w:tc>
      </w:tr>
      <w:tr w:rsidR="0094542B" w14:paraId="2889FB17" w14:textId="77777777" w:rsidTr="304F3FDF">
        <w:tc>
          <w:tcPr>
            <w:tcW w:w="1322" w:type="pct"/>
          </w:tcPr>
          <w:p w14:paraId="399C7B3A" w14:textId="04C8AE3A" w:rsidR="0094542B" w:rsidRDefault="005D4EB4" w:rsidP="005D4EB4">
            <w:pPr>
              <w:jc w:val="center"/>
              <w:rPr>
                <w:rFonts w:ascii="Times New Roman" w:hAnsi="Times New Roman" w:cs="Times New Roman"/>
                <w:lang w:val="en-US"/>
              </w:rPr>
            </w:pPr>
            <w:r w:rsidRPr="005D4EB4">
              <w:rPr>
                <w:rFonts w:ascii="Times New Roman" w:hAnsi="Times New Roman" w:cs="Times New Roman"/>
                <w:lang w:val="en-US"/>
              </w:rPr>
              <w:t>Warren Wang</w:t>
            </w:r>
          </w:p>
        </w:tc>
        <w:tc>
          <w:tcPr>
            <w:tcW w:w="3678" w:type="pct"/>
          </w:tcPr>
          <w:p w14:paraId="433021B5" w14:textId="1771FC1A" w:rsidR="0094542B" w:rsidRDefault="016224D3" w:rsidP="005D4EB4">
            <w:pPr>
              <w:jc w:val="center"/>
              <w:rPr>
                <w:rFonts w:ascii="Times New Roman" w:hAnsi="Times New Roman" w:cs="Times New Roman"/>
                <w:lang w:val="en-US"/>
              </w:rPr>
            </w:pPr>
            <w:r w:rsidRPr="7697A045">
              <w:rPr>
                <w:rFonts w:ascii="Times New Roman" w:hAnsi="Times New Roman" w:cs="Times New Roman"/>
                <w:lang w:val="en-US"/>
              </w:rPr>
              <w:t>10 Aug 2023</w:t>
            </w:r>
          </w:p>
        </w:tc>
      </w:tr>
      <w:tr w:rsidR="0094542B" w14:paraId="0EB098BD" w14:textId="77777777" w:rsidTr="304F3FDF">
        <w:tc>
          <w:tcPr>
            <w:tcW w:w="1322" w:type="pct"/>
          </w:tcPr>
          <w:p w14:paraId="50726F21" w14:textId="1782822D" w:rsidR="0094542B" w:rsidRDefault="005D4EB4" w:rsidP="005D4EB4">
            <w:pPr>
              <w:jc w:val="center"/>
              <w:rPr>
                <w:rFonts w:ascii="Times New Roman" w:hAnsi="Times New Roman" w:cs="Times New Roman"/>
                <w:lang w:val="en-US"/>
              </w:rPr>
            </w:pPr>
            <w:r w:rsidRPr="005D4EB4">
              <w:rPr>
                <w:rFonts w:ascii="Times New Roman" w:hAnsi="Times New Roman" w:cs="Times New Roman"/>
                <w:lang w:val="en-US"/>
              </w:rPr>
              <w:t>Wendy Wang</w:t>
            </w:r>
          </w:p>
        </w:tc>
        <w:tc>
          <w:tcPr>
            <w:tcW w:w="3678" w:type="pct"/>
          </w:tcPr>
          <w:p w14:paraId="511E33A8" w14:textId="7F4E2C09" w:rsidR="0094542B" w:rsidRDefault="1627A55E" w:rsidP="005D4EB4">
            <w:pPr>
              <w:jc w:val="center"/>
              <w:rPr>
                <w:rFonts w:ascii="Times New Roman" w:hAnsi="Times New Roman" w:cs="Times New Roman"/>
                <w:lang w:val="en-US"/>
              </w:rPr>
            </w:pPr>
            <w:r w:rsidRPr="7E6EFA2F">
              <w:rPr>
                <w:rFonts w:ascii="Times New Roman" w:hAnsi="Times New Roman" w:cs="Times New Roman"/>
                <w:lang w:val="en-US"/>
              </w:rPr>
              <w:t>10 Aug 2023</w:t>
            </w:r>
          </w:p>
        </w:tc>
      </w:tr>
      <w:tr w:rsidR="0094542B" w14:paraId="4F7CA65B" w14:textId="77777777" w:rsidTr="304F3FDF">
        <w:tc>
          <w:tcPr>
            <w:tcW w:w="1322" w:type="pct"/>
          </w:tcPr>
          <w:p w14:paraId="27E042EF" w14:textId="65BFAF70" w:rsidR="0094542B" w:rsidRDefault="00D11BC4" w:rsidP="005D4EB4">
            <w:pPr>
              <w:jc w:val="center"/>
              <w:rPr>
                <w:rFonts w:ascii="Times New Roman" w:hAnsi="Times New Roman" w:cs="Times New Roman"/>
                <w:lang w:val="en-US"/>
              </w:rPr>
            </w:pPr>
            <w:proofErr w:type="spellStart"/>
            <w:r>
              <w:rPr>
                <w:rFonts w:ascii="Times New Roman" w:hAnsi="Times New Roman" w:cs="Times New Roman"/>
                <w:lang w:val="en-US"/>
              </w:rPr>
              <w:t>Yinyin</w:t>
            </w:r>
            <w:proofErr w:type="spellEnd"/>
            <w:r>
              <w:rPr>
                <w:rFonts w:ascii="Times New Roman" w:hAnsi="Times New Roman" w:cs="Times New Roman"/>
                <w:lang w:val="en-US"/>
              </w:rPr>
              <w:t xml:space="preserve"> </w:t>
            </w:r>
            <w:r w:rsidR="005D4EB4" w:rsidRPr="005D4EB4">
              <w:rPr>
                <w:rFonts w:ascii="Times New Roman" w:hAnsi="Times New Roman" w:cs="Times New Roman"/>
                <w:lang w:val="en-US"/>
              </w:rPr>
              <w:t>Wu</w:t>
            </w:r>
          </w:p>
        </w:tc>
        <w:tc>
          <w:tcPr>
            <w:tcW w:w="3678" w:type="pct"/>
          </w:tcPr>
          <w:p w14:paraId="61748E1C" w14:textId="7D49513C" w:rsidR="0094542B" w:rsidRDefault="00E83F69" w:rsidP="005D4EB4">
            <w:pPr>
              <w:jc w:val="center"/>
              <w:rPr>
                <w:rFonts w:ascii="Times New Roman" w:hAnsi="Times New Roman" w:cs="Times New Roman"/>
                <w:lang w:val="en-US"/>
              </w:rPr>
            </w:pPr>
            <w:ins w:id="397" w:author="WU Mia" w:date="2023-08-10T10:46:00Z">
              <w:r>
                <w:rPr>
                  <w:rFonts w:ascii="Times New Roman" w:hAnsi="Times New Roman" w:cs="Times New Roman"/>
                  <w:lang w:val="en-US"/>
                </w:rPr>
                <w:t>10 Aug 2023</w:t>
              </w:r>
            </w:ins>
          </w:p>
        </w:tc>
      </w:tr>
      <w:tr w:rsidR="0094542B" w14:paraId="2DF1E97F" w14:textId="77777777" w:rsidTr="304F3FDF">
        <w:tc>
          <w:tcPr>
            <w:tcW w:w="1322" w:type="pct"/>
          </w:tcPr>
          <w:p w14:paraId="7C06D742" w14:textId="6E36914A" w:rsidR="0094542B" w:rsidRDefault="005D4EB4" w:rsidP="005D4EB4">
            <w:pPr>
              <w:jc w:val="center"/>
              <w:rPr>
                <w:rFonts w:ascii="Times New Roman" w:hAnsi="Times New Roman" w:cs="Times New Roman"/>
                <w:lang w:val="en-US"/>
              </w:rPr>
            </w:pPr>
            <w:r w:rsidRPr="005D4EB4">
              <w:rPr>
                <w:rFonts w:ascii="Times New Roman" w:hAnsi="Times New Roman" w:cs="Times New Roman"/>
                <w:lang w:val="en-US"/>
              </w:rPr>
              <w:t>Kyle Leung</w:t>
            </w:r>
          </w:p>
        </w:tc>
        <w:tc>
          <w:tcPr>
            <w:tcW w:w="3678" w:type="pct"/>
          </w:tcPr>
          <w:p w14:paraId="2D7CF5E4" w14:textId="3748D296" w:rsidR="0094542B" w:rsidRDefault="0019646A" w:rsidP="005D4EB4">
            <w:pPr>
              <w:jc w:val="center"/>
              <w:rPr>
                <w:rFonts w:ascii="Times New Roman" w:hAnsi="Times New Roman" w:cs="Times New Roman"/>
                <w:lang w:val="en-US"/>
              </w:rPr>
            </w:pPr>
            <w:ins w:id="398" w:author="Kyle Leung" w:date="2023-08-11T00:14:00Z">
              <w:r>
                <w:rPr>
                  <w:rFonts w:ascii="Times New Roman" w:hAnsi="Times New Roman" w:cs="Times New Roman"/>
                  <w:lang w:val="en-US"/>
                </w:rPr>
                <w:t>11 Aug 2023</w:t>
              </w:r>
            </w:ins>
          </w:p>
        </w:tc>
      </w:tr>
    </w:tbl>
    <w:p w14:paraId="44512B60" w14:textId="3CC660F1" w:rsidR="00E1582F" w:rsidRPr="003E33D4" w:rsidRDefault="00E1582F" w:rsidP="004C237B">
      <w:pPr>
        <w:rPr>
          <w:rFonts w:ascii="Times New Roman" w:hAnsi="Times New Roman" w:cs="Times New Roman"/>
          <w:lang w:val="en-US"/>
        </w:rPr>
      </w:pPr>
    </w:p>
    <w:sectPr w:rsidR="00E1582F" w:rsidRPr="003E33D4" w:rsidSect="00544786">
      <w:headerReference w:type="default" r:id="rId12"/>
      <w:footerReference w:type="default" r:id="rId13"/>
      <w:pgSz w:w="11906" w:h="16838"/>
      <w:pgMar w:top="1440" w:right="1134" w:bottom="1134" w:left="1134" w:header="454" w:footer="342"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68" w:author="Kyle Leung" w:date="2023-08-10T02:15:00Z" w:initials="KL">
    <w:p w14:paraId="1B58FDCF" w14:textId="77777777" w:rsidR="008F640F" w:rsidRDefault="008F640F">
      <w:r>
        <w:rPr>
          <w:rStyle w:val="CommentReference"/>
        </w:rPr>
        <w:annotationRef/>
      </w:r>
      <w:r>
        <w:rPr>
          <w:color w:val="FF0000"/>
          <w:sz w:val="20"/>
          <w:szCs w:val="20"/>
          <w:highlight w:val="yellow"/>
        </w:rPr>
        <w:t>or to confirm with UC the contents of MVP instead (i.e. follow-up action for item 3 below)?</w:t>
      </w:r>
    </w:p>
  </w:comment>
  <w:comment w:id="169" w:author="Yinyin Wu" w:date="2023-08-10T10:18:00Z" w:initials="WM">
    <w:p w14:paraId="657DF83A" w14:textId="0A3F74E6" w:rsidR="00AC1125" w:rsidRDefault="00AC1125">
      <w:pPr>
        <w:pStyle w:val="CommentText"/>
      </w:pPr>
      <w:r>
        <w:rPr>
          <w:rStyle w:val="CommentReference"/>
        </w:rPr>
        <w:annotationRef/>
      </w:r>
    </w:p>
  </w:comment>
  <w:comment w:id="217" w:author="Kyle Leung" w:date="2023-08-08T12:47:00Z" w:initials="KL">
    <w:p w14:paraId="2C144C10" w14:textId="3F1B686F" w:rsidR="006408EC" w:rsidRDefault="00946437" w:rsidP="00BE6BF7">
      <w:r>
        <w:rPr>
          <w:rStyle w:val="CommentReference"/>
        </w:rPr>
        <w:annotationRef/>
      </w:r>
      <w:r w:rsidR="006408EC">
        <w:rPr>
          <w:sz w:val="20"/>
          <w:szCs w:val="20"/>
        </w:rPr>
        <w:t>Communicate the core essence of a software product, its primary features, and its value proposition to stakeholders.  The goal is to convey the essence of your product succinctly and convincingly while avoiding overloading the presentation with too much information.</w:t>
      </w:r>
    </w:p>
    <w:p w14:paraId="21B6C121" w14:textId="77777777" w:rsidR="006408EC" w:rsidRDefault="006408EC" w:rsidP="00BE6BF7"/>
    <w:p w14:paraId="288C41ED" w14:textId="77777777" w:rsidR="006408EC" w:rsidRDefault="006408EC" w:rsidP="00BE6BF7">
      <w:r>
        <w:rPr>
          <w:sz w:val="20"/>
          <w:szCs w:val="20"/>
        </w:rPr>
        <w:t>Contents to be included in an MVP ppt:</w:t>
      </w:r>
      <w:r>
        <w:rPr>
          <w:sz w:val="20"/>
          <w:szCs w:val="20"/>
        </w:rPr>
        <w:cr/>
      </w:r>
      <w:r>
        <w:rPr>
          <w:sz w:val="20"/>
          <w:szCs w:val="20"/>
        </w:rPr>
        <w:cr/>
        <w:t xml:space="preserve">1. **Title Slide**: </w:t>
      </w:r>
      <w:r>
        <w:rPr>
          <w:sz w:val="20"/>
          <w:szCs w:val="20"/>
        </w:rPr>
        <w:cr/>
        <w:t xml:space="preserve">   - Product name</w:t>
      </w:r>
      <w:r>
        <w:rPr>
          <w:sz w:val="20"/>
          <w:szCs w:val="20"/>
        </w:rPr>
        <w:cr/>
        <w:t xml:space="preserve">   - Logo (if available)</w:t>
      </w:r>
      <w:r>
        <w:rPr>
          <w:sz w:val="20"/>
          <w:szCs w:val="20"/>
        </w:rPr>
        <w:cr/>
        <w:t xml:space="preserve">   - Date</w:t>
      </w:r>
      <w:r>
        <w:rPr>
          <w:sz w:val="20"/>
          <w:szCs w:val="20"/>
        </w:rPr>
        <w:cr/>
        <w:t xml:space="preserve">   - Presented by</w:t>
      </w:r>
      <w:r>
        <w:rPr>
          <w:sz w:val="20"/>
          <w:szCs w:val="20"/>
        </w:rPr>
        <w:cr/>
      </w:r>
      <w:r>
        <w:rPr>
          <w:sz w:val="20"/>
          <w:szCs w:val="20"/>
        </w:rPr>
        <w:cr/>
        <w:t>2. **Introduction**:</w:t>
      </w:r>
      <w:r>
        <w:rPr>
          <w:sz w:val="20"/>
          <w:szCs w:val="20"/>
        </w:rPr>
        <w:cr/>
        <w:t xml:space="preserve">   - Brief background of the idea or problem you're trying to address.</w:t>
      </w:r>
      <w:r>
        <w:rPr>
          <w:sz w:val="20"/>
          <w:szCs w:val="20"/>
        </w:rPr>
        <w:cr/>
        <w:t xml:space="preserve">   - Why is it essential?</w:t>
      </w:r>
      <w:r>
        <w:rPr>
          <w:sz w:val="20"/>
          <w:szCs w:val="20"/>
        </w:rPr>
        <w:cr/>
      </w:r>
      <w:r>
        <w:rPr>
          <w:sz w:val="20"/>
          <w:szCs w:val="20"/>
        </w:rPr>
        <w:cr/>
        <w:t>3. **Problem Statement**:</w:t>
      </w:r>
      <w:r>
        <w:rPr>
          <w:sz w:val="20"/>
          <w:szCs w:val="20"/>
        </w:rPr>
        <w:cr/>
        <w:t xml:space="preserve">   - Clearly define the problem you aim to solve.</w:t>
      </w:r>
      <w:r>
        <w:rPr>
          <w:sz w:val="20"/>
          <w:szCs w:val="20"/>
        </w:rPr>
        <w:cr/>
        <w:t xml:space="preserve">   - Who faces this problem?</w:t>
      </w:r>
      <w:r>
        <w:rPr>
          <w:sz w:val="20"/>
          <w:szCs w:val="20"/>
        </w:rPr>
        <w:cr/>
        <w:t xml:space="preserve">   - How significant is this problem?</w:t>
      </w:r>
      <w:r>
        <w:rPr>
          <w:sz w:val="20"/>
          <w:szCs w:val="20"/>
        </w:rPr>
        <w:cr/>
      </w:r>
      <w:r>
        <w:rPr>
          <w:sz w:val="20"/>
          <w:szCs w:val="20"/>
        </w:rPr>
        <w:cr/>
        <w:t>4. **Solution Overview**:</w:t>
      </w:r>
      <w:r>
        <w:rPr>
          <w:sz w:val="20"/>
          <w:szCs w:val="20"/>
        </w:rPr>
        <w:cr/>
        <w:t xml:space="preserve">   - High-level description of your software solution.</w:t>
      </w:r>
      <w:r>
        <w:rPr>
          <w:sz w:val="20"/>
          <w:szCs w:val="20"/>
        </w:rPr>
        <w:cr/>
        <w:t xml:space="preserve">   - How does it address the stated problem?</w:t>
      </w:r>
      <w:r>
        <w:rPr>
          <w:sz w:val="20"/>
          <w:szCs w:val="20"/>
        </w:rPr>
        <w:cr/>
      </w:r>
      <w:r>
        <w:rPr>
          <w:sz w:val="20"/>
          <w:szCs w:val="20"/>
        </w:rPr>
        <w:cr/>
        <w:t>5. **Value Proposition**:</w:t>
      </w:r>
      <w:r>
        <w:rPr>
          <w:sz w:val="20"/>
          <w:szCs w:val="20"/>
        </w:rPr>
        <w:cr/>
        <w:t xml:space="preserve">   - Why is your solution better or different from existing solutions?</w:t>
      </w:r>
      <w:r>
        <w:rPr>
          <w:sz w:val="20"/>
          <w:szCs w:val="20"/>
        </w:rPr>
        <w:cr/>
        <w:t xml:space="preserve">   - Benefits of using your product.</w:t>
      </w:r>
      <w:r>
        <w:rPr>
          <w:sz w:val="20"/>
          <w:szCs w:val="20"/>
        </w:rPr>
        <w:cr/>
      </w:r>
      <w:r>
        <w:rPr>
          <w:sz w:val="20"/>
          <w:szCs w:val="20"/>
        </w:rPr>
        <w:cr/>
        <w:t>6. **Features &amp; Functionality**:</w:t>
      </w:r>
      <w:r>
        <w:rPr>
          <w:sz w:val="20"/>
          <w:szCs w:val="20"/>
        </w:rPr>
        <w:cr/>
        <w:t xml:space="preserve">   - List and describe the core features that your MVP will have.</w:t>
      </w:r>
      <w:r>
        <w:rPr>
          <w:sz w:val="20"/>
          <w:szCs w:val="20"/>
        </w:rPr>
        <w:cr/>
        <w:t xml:space="preserve">   - Emphasize which features directly address the primary problem.</w:t>
      </w:r>
      <w:r>
        <w:rPr>
          <w:sz w:val="20"/>
          <w:szCs w:val="20"/>
        </w:rPr>
        <w:cr/>
      </w:r>
      <w:r>
        <w:rPr>
          <w:sz w:val="20"/>
          <w:szCs w:val="20"/>
        </w:rPr>
        <w:cr/>
        <w:t>7. **User Flow**:</w:t>
      </w:r>
      <w:r>
        <w:rPr>
          <w:sz w:val="20"/>
          <w:szCs w:val="20"/>
        </w:rPr>
        <w:cr/>
        <w:t xml:space="preserve">   - Simple diagrams or sketches showing how a user would interact with your product. </w:t>
      </w:r>
      <w:r>
        <w:rPr>
          <w:sz w:val="20"/>
          <w:szCs w:val="20"/>
        </w:rPr>
        <w:cr/>
      </w:r>
      <w:r>
        <w:rPr>
          <w:sz w:val="20"/>
          <w:szCs w:val="20"/>
        </w:rPr>
        <w:cr/>
        <w:t>8. **Target Audience/User Persona**:</w:t>
      </w:r>
      <w:r>
        <w:rPr>
          <w:sz w:val="20"/>
          <w:szCs w:val="20"/>
        </w:rPr>
        <w:cr/>
        <w:t xml:space="preserve">   - Describe the ideal user or customer for your product.</w:t>
      </w:r>
      <w:r>
        <w:rPr>
          <w:sz w:val="20"/>
          <w:szCs w:val="20"/>
        </w:rPr>
        <w:cr/>
        <w:t xml:space="preserve">   - This could include demographics, behaviors, needs, etc.</w:t>
      </w:r>
      <w:r>
        <w:rPr>
          <w:sz w:val="20"/>
          <w:szCs w:val="20"/>
        </w:rPr>
        <w:cr/>
      </w:r>
      <w:r>
        <w:rPr>
          <w:sz w:val="20"/>
          <w:szCs w:val="20"/>
        </w:rPr>
        <w:cr/>
        <w:t>9. **Market Opportunity**:</w:t>
      </w:r>
      <w:r>
        <w:rPr>
          <w:sz w:val="20"/>
          <w:szCs w:val="20"/>
        </w:rPr>
        <w:cr/>
        <w:t xml:space="preserve">   - Size of the potential market.</w:t>
      </w:r>
      <w:r>
        <w:rPr>
          <w:sz w:val="20"/>
          <w:szCs w:val="20"/>
        </w:rPr>
        <w:cr/>
        <w:t xml:space="preserve">   - Trends that support the need for your product.</w:t>
      </w:r>
      <w:r>
        <w:rPr>
          <w:sz w:val="20"/>
          <w:szCs w:val="20"/>
        </w:rPr>
        <w:cr/>
      </w:r>
      <w:r>
        <w:rPr>
          <w:sz w:val="20"/>
          <w:szCs w:val="20"/>
        </w:rPr>
        <w:cr/>
        <w:t>10. **Business Model** (if applicable):</w:t>
      </w:r>
      <w:r>
        <w:rPr>
          <w:sz w:val="20"/>
          <w:szCs w:val="20"/>
        </w:rPr>
        <w:cr/>
        <w:t xml:space="preserve">   - How do you plan to make money?</w:t>
      </w:r>
      <w:r>
        <w:rPr>
          <w:sz w:val="20"/>
          <w:szCs w:val="20"/>
        </w:rPr>
        <w:cr/>
        <w:t xml:space="preserve">   - Pricing strategies, revenue streams, etc.</w:t>
      </w:r>
      <w:r>
        <w:rPr>
          <w:sz w:val="20"/>
          <w:szCs w:val="20"/>
        </w:rPr>
        <w:cr/>
      </w:r>
      <w:r>
        <w:rPr>
          <w:sz w:val="20"/>
          <w:szCs w:val="20"/>
        </w:rPr>
        <w:cr/>
        <w:t>11. **Development Timeline**:</w:t>
      </w:r>
      <w:r>
        <w:rPr>
          <w:sz w:val="20"/>
          <w:szCs w:val="20"/>
        </w:rPr>
        <w:cr/>
        <w:t xml:space="preserve">   - A high-level timeline showing major milestones.</w:t>
      </w:r>
      <w:r>
        <w:rPr>
          <w:sz w:val="20"/>
          <w:szCs w:val="20"/>
        </w:rPr>
        <w:cr/>
        <w:t xml:space="preserve">   - When you expect to launch the MVP.</w:t>
      </w:r>
      <w:r>
        <w:rPr>
          <w:sz w:val="20"/>
          <w:szCs w:val="20"/>
        </w:rPr>
        <w:cr/>
      </w:r>
      <w:r>
        <w:rPr>
          <w:sz w:val="20"/>
          <w:szCs w:val="20"/>
        </w:rPr>
        <w:cr/>
        <w:t>12. **Feedback &amp; Iteration Strategy**:</w:t>
      </w:r>
      <w:r>
        <w:rPr>
          <w:sz w:val="20"/>
          <w:szCs w:val="20"/>
        </w:rPr>
        <w:cr/>
        <w:t xml:space="preserve">   - How you plan to collect feedback once the MVP is launched.</w:t>
      </w:r>
      <w:r>
        <w:rPr>
          <w:sz w:val="20"/>
          <w:szCs w:val="20"/>
        </w:rPr>
        <w:cr/>
        <w:t xml:space="preserve">   - How you'll iterate based on this feedback.</w:t>
      </w:r>
      <w:r>
        <w:rPr>
          <w:sz w:val="20"/>
          <w:szCs w:val="20"/>
        </w:rPr>
        <w:cr/>
      </w:r>
      <w:r>
        <w:rPr>
          <w:sz w:val="20"/>
          <w:szCs w:val="20"/>
        </w:rPr>
        <w:cr/>
        <w:t>13. **Next Steps**:</w:t>
      </w:r>
      <w:r>
        <w:rPr>
          <w:sz w:val="20"/>
          <w:szCs w:val="20"/>
        </w:rPr>
        <w:cr/>
        <w:t xml:space="preserve">   - Post-MVP features or functionalities.</w:t>
      </w:r>
      <w:r>
        <w:rPr>
          <w:sz w:val="20"/>
          <w:szCs w:val="20"/>
        </w:rPr>
        <w:cr/>
        <w:t xml:space="preserve">   - Scaling strategies, partnerships, etc.</w:t>
      </w:r>
      <w:r>
        <w:rPr>
          <w:sz w:val="20"/>
          <w:szCs w:val="20"/>
        </w:rPr>
        <w:cr/>
      </w:r>
      <w:r>
        <w:rPr>
          <w:sz w:val="20"/>
          <w:szCs w:val="20"/>
        </w:rPr>
        <w:cr/>
        <w:t>14. **Budget &amp; Resources**:</w:t>
      </w:r>
      <w:r>
        <w:rPr>
          <w:sz w:val="20"/>
          <w:szCs w:val="20"/>
        </w:rPr>
        <w:cr/>
        <w:t xml:space="preserve">   - A rough estimate of what resources (financial, human, technical) you'll need for the MVP.</w:t>
      </w:r>
      <w:r>
        <w:rPr>
          <w:sz w:val="20"/>
          <w:szCs w:val="20"/>
        </w:rPr>
        <w:cr/>
      </w:r>
      <w:r>
        <w:rPr>
          <w:sz w:val="20"/>
          <w:szCs w:val="20"/>
        </w:rPr>
        <w:cr/>
        <w:t xml:space="preserve">15. **Ask**: </w:t>
      </w:r>
      <w:r>
        <w:rPr>
          <w:sz w:val="20"/>
          <w:szCs w:val="20"/>
        </w:rPr>
        <w:cr/>
        <w:t xml:space="preserve">   - What do you need from your audience or stakeholders? Funding, partnerships, resources, etc.</w:t>
      </w:r>
      <w:r>
        <w:rPr>
          <w:sz w:val="20"/>
          <w:szCs w:val="20"/>
        </w:rPr>
        <w:cr/>
      </w:r>
      <w:r>
        <w:rPr>
          <w:sz w:val="20"/>
          <w:szCs w:val="20"/>
        </w:rPr>
        <w:cr/>
        <w:t xml:space="preserve">16. **Q&amp;A Slide**: </w:t>
      </w:r>
      <w:r>
        <w:rPr>
          <w:sz w:val="20"/>
          <w:szCs w:val="20"/>
        </w:rPr>
        <w:cr/>
        <w:t xml:space="preserve">   - Prepare for questions and feedback. Even if it's just a placeholder, it serves as an invitation for dialogue.</w:t>
      </w:r>
    </w:p>
  </w:comment>
  <w:comment w:id="251" w:author="Kyle Leung" w:date="2023-08-08T12:42:00Z" w:initials="KL">
    <w:p w14:paraId="37AA16F5" w14:textId="75CBE0B2" w:rsidR="00E73D59" w:rsidRDefault="00E9631A" w:rsidP="00BE6BF7">
      <w:r>
        <w:rPr>
          <w:rStyle w:val="CommentReference"/>
        </w:rPr>
        <w:annotationRef/>
      </w:r>
      <w:r w:rsidR="00E73D59">
        <w:rPr>
          <w:sz w:val="20"/>
          <w:szCs w:val="20"/>
        </w:rPr>
        <w:t>A collection of materials and deliverables that capture the research, design, testing, and insights related to how users interact with a product. This documentation helps ensure that the user's needs and preferences are considered throughout the development process.</w:t>
      </w:r>
      <w:r w:rsidR="00E73D59">
        <w:rPr>
          <w:sz w:val="20"/>
          <w:szCs w:val="20"/>
        </w:rPr>
        <w:cr/>
      </w:r>
      <w:r w:rsidR="00E73D59">
        <w:rPr>
          <w:sz w:val="20"/>
          <w:szCs w:val="20"/>
        </w:rPr>
        <w:cr/>
        <w:t>A breakdown of common UX documentation elements:</w:t>
      </w:r>
      <w:r w:rsidR="00E73D59">
        <w:rPr>
          <w:sz w:val="20"/>
          <w:szCs w:val="20"/>
        </w:rPr>
        <w:cr/>
      </w:r>
      <w:r w:rsidR="00E73D59">
        <w:rPr>
          <w:sz w:val="20"/>
          <w:szCs w:val="20"/>
        </w:rPr>
        <w:cr/>
        <w:t>1. **User Personas**: Semi-fictional representations of your ideal users based on research. They help the development and design teams understand the user's needs, experiences, behaviors, and goals.</w:t>
      </w:r>
      <w:r w:rsidR="00E73D59">
        <w:rPr>
          <w:sz w:val="20"/>
          <w:szCs w:val="20"/>
        </w:rPr>
        <w:cr/>
      </w:r>
      <w:r w:rsidR="00E73D59">
        <w:rPr>
          <w:sz w:val="20"/>
          <w:szCs w:val="20"/>
        </w:rPr>
        <w:cr/>
        <w:t>2. **User Journeys/Story Mapping**: A visual representation that captures the steps a user takes to achieve a specific goal with your software, highlighting their needs, pain points, and emotions at each step.</w:t>
      </w:r>
      <w:r w:rsidR="00E73D59">
        <w:rPr>
          <w:sz w:val="20"/>
          <w:szCs w:val="20"/>
        </w:rPr>
        <w:cr/>
      </w:r>
      <w:r w:rsidR="00E73D59">
        <w:rPr>
          <w:sz w:val="20"/>
          <w:szCs w:val="20"/>
        </w:rPr>
        <w:cr/>
        <w:t>3. **Wireframes**: Basic, often grayscale, visual representations of the layout of a webpage or app. They act as a blueprint for the UI design, showing where each element will go.</w:t>
      </w:r>
      <w:r w:rsidR="00E73D59">
        <w:rPr>
          <w:sz w:val="20"/>
          <w:szCs w:val="20"/>
        </w:rPr>
        <w:cr/>
      </w:r>
      <w:r w:rsidR="00E73D59">
        <w:rPr>
          <w:sz w:val="20"/>
          <w:szCs w:val="20"/>
        </w:rPr>
        <w:cr/>
        <w:t>4. **Prototypes**: Interactive models of the final product that are used for testing and validation before actual development starts. They can range from low-fidelity (paper sketches) to high-fidelity (fully interactive digital models).</w:t>
      </w:r>
      <w:r w:rsidR="00E73D59">
        <w:rPr>
          <w:sz w:val="20"/>
          <w:szCs w:val="20"/>
        </w:rPr>
        <w:cr/>
      </w:r>
      <w:r w:rsidR="00E73D59">
        <w:rPr>
          <w:sz w:val="20"/>
          <w:szCs w:val="20"/>
        </w:rPr>
        <w:cr/>
        <w:t>5. **Usability Testing Reports**: These reports capture feedback from actual users who test the product (or its prototype). They provide insights into what works well, what doesn't, and where users encounter problems.</w:t>
      </w:r>
      <w:r w:rsidR="00E73D59">
        <w:rPr>
          <w:sz w:val="20"/>
          <w:szCs w:val="20"/>
        </w:rPr>
        <w:cr/>
      </w:r>
      <w:r w:rsidR="00E73D59">
        <w:rPr>
          <w:sz w:val="20"/>
          <w:szCs w:val="20"/>
        </w:rPr>
        <w:cr/>
        <w:t>6. **User Flows**: Diagrams that illustrate the path a user might take through a system, often capturing multiple options and decision points.</w:t>
      </w:r>
      <w:r w:rsidR="00E73D59">
        <w:rPr>
          <w:sz w:val="20"/>
          <w:szCs w:val="20"/>
        </w:rPr>
        <w:cr/>
      </w:r>
      <w:r w:rsidR="00E73D59">
        <w:rPr>
          <w:sz w:val="20"/>
          <w:szCs w:val="20"/>
        </w:rPr>
        <w:cr/>
        <w:t>7. **Information Architecture (IA)**: A structure or map of how content or features are organized and labeled in the software. This might include site maps, content hierarchies, or taxonomy charts.</w:t>
      </w:r>
      <w:r w:rsidR="00E73D59">
        <w:rPr>
          <w:sz w:val="20"/>
          <w:szCs w:val="20"/>
        </w:rPr>
        <w:cr/>
      </w:r>
      <w:r w:rsidR="00E73D59">
        <w:rPr>
          <w:sz w:val="20"/>
          <w:szCs w:val="20"/>
        </w:rPr>
        <w:cr/>
        <w:t>8. **Mood Boards**: Collections of images, colors, typography, and other design elements that capture the intended "feel" or "mood" of the product.</w:t>
      </w:r>
      <w:r w:rsidR="00E73D59">
        <w:rPr>
          <w:sz w:val="20"/>
          <w:szCs w:val="20"/>
        </w:rPr>
        <w:cr/>
      </w:r>
      <w:r w:rsidR="00E73D59">
        <w:rPr>
          <w:sz w:val="20"/>
          <w:szCs w:val="20"/>
        </w:rPr>
        <w:cr/>
        <w:t>9. **Style Guides/Design Systems**: Documentation of the visual language, including typography, colors, components, and patterns, to ensure consistency across the product.</w:t>
      </w:r>
      <w:r w:rsidR="00E73D59">
        <w:rPr>
          <w:sz w:val="20"/>
          <w:szCs w:val="20"/>
        </w:rPr>
        <w:cr/>
      </w:r>
      <w:r w:rsidR="00E73D59">
        <w:rPr>
          <w:sz w:val="20"/>
          <w:szCs w:val="20"/>
        </w:rPr>
        <w:cr/>
        <w:t>10. **Interaction Design Documentation**: Captures how elements function, transition, and interact, providing developers with guidance on creating these interactions.</w:t>
      </w:r>
      <w:r w:rsidR="00E73D59">
        <w:rPr>
          <w:sz w:val="20"/>
          <w:szCs w:val="20"/>
        </w:rPr>
        <w:cr/>
      </w:r>
      <w:r w:rsidR="00E73D59">
        <w:rPr>
          <w:sz w:val="20"/>
          <w:szCs w:val="20"/>
        </w:rPr>
        <w:cr/>
        <w:t>11. **Feedback and Iteration Logs**: Notes on feedback received during various phases of the design process, and how the design evolved based on this feedback.</w:t>
      </w:r>
      <w:r w:rsidR="00E73D59">
        <w:rPr>
          <w:sz w:val="20"/>
          <w:szCs w:val="20"/>
        </w:rPr>
        <w:cr/>
      </w:r>
      <w:r w:rsidR="00E73D59">
        <w:rPr>
          <w:sz w:val="20"/>
          <w:szCs w:val="20"/>
        </w:rPr>
        <w:cr/>
        <w:t>12. **Accessibility Guidelines**: Documentation to ensure the software is usable by people with disabilities.</w:t>
      </w:r>
    </w:p>
  </w:comment>
  <w:comment w:id="292" w:author="Kyle Leung" w:date="2023-08-10T02:18:00Z" w:initials="KL">
    <w:p w14:paraId="3D34C4D2" w14:textId="77777777" w:rsidR="00857066" w:rsidRDefault="00857066">
      <w:r>
        <w:rPr>
          <w:rStyle w:val="CommentReference"/>
        </w:rPr>
        <w:annotationRef/>
      </w:r>
      <w:r>
        <w:rPr>
          <w:color w:val="FF0000"/>
          <w:sz w:val="20"/>
          <w:szCs w:val="20"/>
          <w:highlight w:val="yellow"/>
        </w:rPr>
        <w:t>project plan?</w:t>
      </w:r>
    </w:p>
  </w:comment>
  <w:comment w:id="303" w:author="Kyle Leung" w:date="2023-08-10T02:18:00Z" w:initials="KL">
    <w:p w14:paraId="09F6E927" w14:textId="77777777" w:rsidR="00FE296C" w:rsidRDefault="00FE296C">
      <w:r>
        <w:rPr>
          <w:rStyle w:val="CommentReference"/>
        </w:rPr>
        <w:annotationRef/>
      </w:r>
      <w:r>
        <w:rPr>
          <w:color w:val="FF0000"/>
          <w:sz w:val="20"/>
          <w:szCs w:val="20"/>
          <w:highlight w:val="yellow"/>
        </w:rPr>
        <w:t>what do you mean by “Implementation of model”?</w:t>
      </w:r>
    </w:p>
  </w:comment>
  <w:comment w:id="304" w:author="Yinyin Wu" w:date="2023-08-10T10:18:00Z" w:initials="WM">
    <w:p w14:paraId="1993813F" w14:textId="77777777" w:rsidR="00F150CF" w:rsidRDefault="00CD59E4" w:rsidP="00F150CF">
      <w:pPr>
        <w:pStyle w:val="CommentText"/>
      </w:pPr>
      <w:r>
        <w:rPr>
          <w:rStyle w:val="CommentReference"/>
        </w:rPr>
        <w:annotationRef/>
      </w:r>
      <w:r w:rsidR="00F150CF">
        <w:rPr>
          <w:noProof/>
        </w:rPr>
        <w:t>Not required now, I was initially talking about the logic or algorithm to allocate tasks like preferences or abilities, but this has been resolved by Mark:)</w:t>
      </w:r>
    </w:p>
    <w:p w14:paraId="4A1B87F8" w14:textId="4AD2204F" w:rsidR="00CD59E4" w:rsidRDefault="00CD59E4">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B58FDCF" w15:done="1"/>
  <w15:commentEx w15:paraId="657DF83A" w15:paraIdParent="1B58FDCF" w15:done="1"/>
  <w15:commentEx w15:paraId="288C41ED" w15:done="1"/>
  <w15:commentEx w15:paraId="37AA16F5" w15:done="1"/>
  <w15:commentEx w15:paraId="3D34C4D2" w15:done="1"/>
  <w15:commentEx w15:paraId="09F6E927" w15:done="1"/>
  <w15:commentEx w15:paraId="4A1B87F8" w15:paraIdParent="09F6E927"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7EC6D0" w16cex:dateUtc="2023-08-09T18:15:00Z"/>
  <w16cex:commentExtensible w16cex:durableId="287F37F1" w16cex:dateUtc="2023-08-10T02:18:00Z"/>
  <w16cex:commentExtensible w16cex:durableId="287CB7EB" w16cex:dateUtc="2023-08-08T04:47:00Z"/>
  <w16cex:commentExtensible w16cex:durableId="287CB6C2" w16cex:dateUtc="2023-08-08T04:42:00Z"/>
  <w16cex:commentExtensible w16cex:durableId="287EC768" w16cex:dateUtc="2023-08-09T18:18:00Z"/>
  <w16cex:commentExtensible w16cex:durableId="287EC787" w16cex:dateUtc="2023-08-09T18:18:00Z"/>
  <w16cex:commentExtensible w16cex:durableId="287F37E2" w16cex:dateUtc="2023-08-10T02:1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B58FDCF" w16cid:durableId="287EC6D0"/>
  <w16cid:commentId w16cid:paraId="657DF83A" w16cid:durableId="287F37F1"/>
  <w16cid:commentId w16cid:paraId="288C41ED" w16cid:durableId="287CB7EB"/>
  <w16cid:commentId w16cid:paraId="37AA16F5" w16cid:durableId="287CB6C2"/>
  <w16cid:commentId w16cid:paraId="3D34C4D2" w16cid:durableId="287EC768"/>
  <w16cid:commentId w16cid:paraId="09F6E927" w16cid:durableId="287EC787"/>
  <w16cid:commentId w16cid:paraId="4A1B87F8" w16cid:durableId="287F37E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93C1E2" w14:textId="77777777" w:rsidR="00EC4ECD" w:rsidRDefault="00EC4ECD" w:rsidP="00FC0BDB">
      <w:r>
        <w:separator/>
      </w:r>
    </w:p>
  </w:endnote>
  <w:endnote w:type="continuationSeparator" w:id="0">
    <w:p w14:paraId="68BEFFA3" w14:textId="77777777" w:rsidR="00EC4ECD" w:rsidRDefault="00EC4ECD" w:rsidP="00FC0BDB">
      <w:r>
        <w:continuationSeparator/>
      </w:r>
    </w:p>
  </w:endnote>
  <w:endnote w:type="continuationNotice" w:id="1">
    <w:p w14:paraId="031798D8" w14:textId="77777777" w:rsidR="00EC4ECD" w:rsidRDefault="00EC4EC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D85824" w14:textId="0F9193FE" w:rsidR="008A0296" w:rsidRPr="003E33D4" w:rsidRDefault="008A0296" w:rsidP="008A0296">
    <w:pPr>
      <w:pStyle w:val="Footer"/>
      <w:tabs>
        <w:tab w:val="clear" w:pos="9026"/>
      </w:tabs>
      <w:ind w:right="-852"/>
      <w:jc w:val="right"/>
      <w:rPr>
        <w:rFonts w:ascii="Times New Roman" w:hAnsi="Times New Roman" w:cs="Times New Roman"/>
        <w:i/>
        <w:iCs/>
        <w:sz w:val="20"/>
        <w:szCs w:val="20"/>
        <w:lang w:val="en-US"/>
      </w:rPr>
    </w:pPr>
    <w:r w:rsidRPr="003E33D4">
      <w:rPr>
        <w:rFonts w:ascii="Times New Roman" w:hAnsi="Times New Roman" w:cs="Times New Roman"/>
        <w:sz w:val="20"/>
        <w:szCs w:val="20"/>
        <w:lang w:val="en-GB"/>
      </w:rPr>
      <w:t xml:space="preserve">Page </w:t>
    </w:r>
    <w:r w:rsidRPr="003E33D4">
      <w:rPr>
        <w:rFonts w:ascii="Times New Roman" w:hAnsi="Times New Roman" w:cs="Times New Roman"/>
        <w:sz w:val="20"/>
        <w:szCs w:val="20"/>
        <w:lang w:val="en-GB"/>
      </w:rPr>
      <w:fldChar w:fldCharType="begin"/>
    </w:r>
    <w:r w:rsidRPr="003E33D4">
      <w:rPr>
        <w:rFonts w:ascii="Times New Roman" w:hAnsi="Times New Roman" w:cs="Times New Roman"/>
        <w:sz w:val="20"/>
        <w:szCs w:val="20"/>
        <w:lang w:val="en-GB"/>
      </w:rPr>
      <w:instrText xml:space="preserve"> PAGE  \* MERGEFORMAT </w:instrText>
    </w:r>
    <w:r w:rsidRPr="003E33D4">
      <w:rPr>
        <w:rFonts w:ascii="Times New Roman" w:hAnsi="Times New Roman" w:cs="Times New Roman"/>
        <w:sz w:val="20"/>
        <w:szCs w:val="20"/>
        <w:lang w:val="en-GB"/>
      </w:rPr>
      <w:fldChar w:fldCharType="separate"/>
    </w:r>
    <w:r w:rsidRPr="003E33D4">
      <w:rPr>
        <w:rFonts w:ascii="Times New Roman" w:hAnsi="Times New Roman" w:cs="Times New Roman"/>
        <w:sz w:val="20"/>
        <w:szCs w:val="20"/>
        <w:lang w:val="en-GB"/>
      </w:rPr>
      <w:t>2</w:t>
    </w:r>
    <w:r w:rsidRPr="003E33D4">
      <w:rPr>
        <w:rFonts w:ascii="Times New Roman" w:hAnsi="Times New Roman" w:cs="Times New Roman"/>
        <w:sz w:val="20"/>
        <w:szCs w:val="20"/>
        <w:lang w:val="en-GB"/>
      </w:rPr>
      <w:fldChar w:fldCharType="end"/>
    </w:r>
    <w:r w:rsidRPr="003E33D4">
      <w:rPr>
        <w:rFonts w:ascii="Times New Roman" w:hAnsi="Times New Roman" w:cs="Times New Roman"/>
        <w:sz w:val="20"/>
        <w:szCs w:val="20"/>
        <w:lang w:val="en-GB"/>
      </w:rPr>
      <w:t xml:space="preserve"> of </w:t>
    </w:r>
    <w:r w:rsidRPr="003E33D4">
      <w:rPr>
        <w:rFonts w:ascii="Times New Roman" w:hAnsi="Times New Roman" w:cs="Times New Roman"/>
        <w:sz w:val="20"/>
        <w:szCs w:val="20"/>
        <w:lang w:val="en-GB"/>
      </w:rPr>
      <w:fldChar w:fldCharType="begin"/>
    </w:r>
    <w:r w:rsidRPr="003E33D4">
      <w:rPr>
        <w:rFonts w:ascii="Times New Roman" w:hAnsi="Times New Roman" w:cs="Times New Roman"/>
        <w:sz w:val="20"/>
        <w:szCs w:val="20"/>
        <w:lang w:val="en-GB"/>
      </w:rPr>
      <w:instrText xml:space="preserve"> NUMPAGES </w:instrText>
    </w:r>
    <w:r w:rsidRPr="003E33D4">
      <w:rPr>
        <w:rFonts w:ascii="Times New Roman" w:hAnsi="Times New Roman" w:cs="Times New Roman"/>
        <w:sz w:val="20"/>
        <w:szCs w:val="20"/>
        <w:lang w:val="en-GB"/>
      </w:rPr>
      <w:fldChar w:fldCharType="separate"/>
    </w:r>
    <w:r w:rsidRPr="003E33D4">
      <w:rPr>
        <w:rFonts w:ascii="Times New Roman" w:hAnsi="Times New Roman" w:cs="Times New Roman"/>
        <w:sz w:val="20"/>
        <w:szCs w:val="20"/>
        <w:lang w:val="en-GB"/>
      </w:rPr>
      <w:t>24</w:t>
    </w:r>
    <w:r w:rsidRPr="003E33D4">
      <w:rPr>
        <w:rFonts w:ascii="Times New Roman" w:hAnsi="Times New Roman" w:cs="Times New Roman"/>
        <w:sz w:val="20"/>
        <w:szCs w:val="20"/>
        <w:lang w:val="en-GB"/>
      </w:rPr>
      <w:fldChar w:fldCharType="end"/>
    </w:r>
    <w:r w:rsidRPr="003E33D4">
      <w:rPr>
        <w:rFonts w:ascii="Times New Roman" w:hAnsi="Times New Roman" w:cs="Times New Roman"/>
        <w:i/>
        <w:iCs/>
        <w:sz w:val="20"/>
        <w:szCs w:val="20"/>
        <w:lang w:val="en-GB"/>
      </w:rPr>
      <w:t xml:space="preserve">            </w:t>
    </w:r>
    <w:r w:rsidR="00544786">
      <w:rPr>
        <w:rFonts w:ascii="Times New Roman" w:hAnsi="Times New Roman" w:cs="Times New Roman"/>
        <w:i/>
        <w:iCs/>
        <w:sz w:val="20"/>
        <w:szCs w:val="20"/>
        <w:lang w:val="en-GB"/>
      </w:rPr>
      <w:t xml:space="preserve">      </w:t>
    </w:r>
    <w:r w:rsidRPr="003E33D4">
      <w:rPr>
        <w:rFonts w:ascii="Times New Roman" w:hAnsi="Times New Roman" w:cs="Times New Roman"/>
        <w:i/>
        <w:iCs/>
        <w:sz w:val="20"/>
        <w:szCs w:val="20"/>
        <w:lang w:val="en-GB"/>
      </w:rPr>
      <w:t xml:space="preserve">                   </w:t>
    </w:r>
    <w:r w:rsidRPr="003E33D4">
      <w:rPr>
        <w:rFonts w:ascii="Times New Roman" w:hAnsi="Times New Roman" w:cs="Times New Roman"/>
        <w:i/>
        <w:iCs/>
        <w:sz w:val="20"/>
        <w:szCs w:val="20"/>
        <w:lang w:val="en-US"/>
      </w:rPr>
      <w:t>© The University of Western Australia</w:t>
    </w:r>
  </w:p>
  <w:p w14:paraId="24BBE5BC" w14:textId="4D2B8803" w:rsidR="008A0296" w:rsidRPr="003E33D4" w:rsidRDefault="008A0296" w:rsidP="00E6334C">
    <w:pPr>
      <w:pStyle w:val="Footer"/>
      <w:tabs>
        <w:tab w:val="clear" w:pos="9026"/>
      </w:tabs>
      <w:ind w:right="-852"/>
      <w:jc w:val="right"/>
      <w:rPr>
        <w:rFonts w:ascii="Times New Roman" w:hAnsi="Times New Roman" w:cs="Times New Roman"/>
        <w:i/>
        <w:iCs/>
        <w:sz w:val="20"/>
        <w:szCs w:val="20"/>
        <w:lang w:val="en-US"/>
      </w:rPr>
    </w:pPr>
    <w:r w:rsidRPr="003E33D4">
      <w:rPr>
        <w:rFonts w:ascii="Times New Roman" w:hAnsi="Times New Roman" w:cs="Times New Roman"/>
        <w:i/>
        <w:iCs/>
        <w:sz w:val="20"/>
        <w:szCs w:val="20"/>
        <w:lang w:val="en-US"/>
      </w:rPr>
      <w:t>2023 Semester 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A67643" w14:textId="77777777" w:rsidR="00EC4ECD" w:rsidRDefault="00EC4ECD" w:rsidP="00FC0BDB">
      <w:r>
        <w:separator/>
      </w:r>
    </w:p>
  </w:footnote>
  <w:footnote w:type="continuationSeparator" w:id="0">
    <w:p w14:paraId="4FD0FE9C" w14:textId="77777777" w:rsidR="00EC4ECD" w:rsidRDefault="00EC4ECD" w:rsidP="00FC0BDB">
      <w:r>
        <w:continuationSeparator/>
      </w:r>
    </w:p>
  </w:footnote>
  <w:footnote w:type="continuationNotice" w:id="1">
    <w:p w14:paraId="4F638032" w14:textId="77777777" w:rsidR="00EC4ECD" w:rsidRDefault="00EC4EC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7A15D0" w14:textId="23EEC285" w:rsidR="00FC0BDB" w:rsidRPr="003E33D4" w:rsidRDefault="008A0296">
    <w:pPr>
      <w:pStyle w:val="Header"/>
      <w:rPr>
        <w:rFonts w:ascii="Times New Roman" w:hAnsi="Times New Roman" w:cs="Times New Roman"/>
        <w:b/>
        <w:bCs/>
        <w:lang w:val="en-US"/>
      </w:rPr>
    </w:pPr>
    <w:r w:rsidRPr="003E33D4">
      <w:rPr>
        <w:rFonts w:ascii="Arial" w:hAnsi="Arial" w:cs="Arial"/>
        <w:b/>
        <w:bCs/>
        <w:noProof/>
        <w:lang w:val="en-US"/>
      </w:rPr>
      <w:drawing>
        <wp:anchor distT="0" distB="0" distL="114300" distR="114300" simplePos="0" relativeHeight="251658240" behindDoc="0" locked="0" layoutInCell="1" allowOverlap="1" wp14:anchorId="5EA689E3" wp14:editId="706BCDF2">
          <wp:simplePos x="0" y="0"/>
          <wp:positionH relativeFrom="column">
            <wp:posOffset>5262703</wp:posOffset>
          </wp:positionH>
          <wp:positionV relativeFrom="paragraph">
            <wp:posOffset>-178893</wp:posOffset>
          </wp:positionV>
          <wp:extent cx="1293495" cy="518795"/>
          <wp:effectExtent l="0" t="0" r="1905" b="1905"/>
          <wp:wrapNone/>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293495" cy="518795"/>
                  </a:xfrm>
                  <a:prstGeom prst="rect">
                    <a:avLst/>
                  </a:prstGeom>
                </pic:spPr>
              </pic:pic>
            </a:graphicData>
          </a:graphic>
          <wp14:sizeRelH relativeFrom="page">
            <wp14:pctWidth>0</wp14:pctWidth>
          </wp14:sizeRelH>
          <wp14:sizeRelV relativeFrom="page">
            <wp14:pctHeight>0</wp14:pctHeight>
          </wp14:sizeRelV>
        </wp:anchor>
      </w:drawing>
    </w:r>
    <w:r w:rsidR="00FC0BDB" w:rsidRPr="003E33D4">
      <w:rPr>
        <w:rFonts w:ascii="Times New Roman" w:hAnsi="Times New Roman" w:cs="Times New Roman"/>
        <w:b/>
        <w:bCs/>
      </w:rPr>
      <w:t>CITS5206 Information Technology Capstone Project</w:t>
    </w:r>
  </w:p>
  <w:p w14:paraId="3D1B31A6" w14:textId="7BB092F2" w:rsidR="00FC0BDB" w:rsidRPr="003E33D4" w:rsidRDefault="00FC0BDB">
    <w:pPr>
      <w:pStyle w:val="Header"/>
      <w:rPr>
        <w:rFonts w:ascii="Times New Roman" w:hAnsi="Times New Roman" w:cs="Times New Roman"/>
        <w:b/>
        <w:bCs/>
      </w:rPr>
    </w:pPr>
    <w:r w:rsidRPr="003E33D4">
      <w:rPr>
        <w:rFonts w:ascii="Times New Roman" w:hAnsi="Times New Roman" w:cs="Times New Roman"/>
        <w:b/>
        <w:bCs/>
      </w:rPr>
      <w:t xml:space="preserve">Team 3 – </w:t>
    </w:r>
    <w:bookmarkStart w:id="399" w:name="OLE_LINK1"/>
    <w:bookmarkStart w:id="400" w:name="OLE_LINK2"/>
    <w:r w:rsidR="00C875E7" w:rsidRPr="003E33D4">
      <w:rPr>
        <w:rFonts w:ascii="Times New Roman" w:hAnsi="Times New Roman" w:cs="Times New Roman"/>
        <w:b/>
        <w:bCs/>
      </w:rPr>
      <w:t>Academic Workload Planning Manager</w:t>
    </w:r>
    <w:bookmarkEnd w:id="399"/>
    <w:bookmarkEnd w:id="400"/>
  </w:p>
</w:hdr>
</file>

<file path=word/intelligence2.xml><?xml version="1.0" encoding="utf-8"?>
<int2:intelligence xmlns:int2="http://schemas.microsoft.com/office/intelligence/2020/intelligence" xmlns:oel="http://schemas.microsoft.com/office/2019/extlst">
  <int2:observations>
    <int2:textHash int2:hashCode="279qA9iSAoDMAt" int2:id="L3pG8ELZ">
      <int2:state int2:value="Rejected" int2:type="AugLoop_Text_Critique"/>
    </int2:textHash>
    <int2:textHash int2:hashCode="XIadn+0xNlcIJ6" int2:id="kv1uHuNL">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37407"/>
    <w:multiLevelType w:val="hybridMultilevel"/>
    <w:tmpl w:val="75DE4CB0"/>
    <w:lvl w:ilvl="0" w:tplc="E80A52C0">
      <w:start w:val="1"/>
      <w:numFmt w:val="lowerRoman"/>
      <w:lvlText w:val="(%1)"/>
      <w:lvlJc w:val="left"/>
      <w:pPr>
        <w:ind w:left="1074" w:hanging="720"/>
      </w:pPr>
      <w:rPr>
        <w:rFonts w:hint="default"/>
      </w:rPr>
    </w:lvl>
    <w:lvl w:ilvl="1" w:tplc="08090019" w:tentative="1">
      <w:start w:val="1"/>
      <w:numFmt w:val="lowerLetter"/>
      <w:lvlText w:val="%2."/>
      <w:lvlJc w:val="left"/>
      <w:pPr>
        <w:ind w:left="1434" w:hanging="360"/>
      </w:pPr>
    </w:lvl>
    <w:lvl w:ilvl="2" w:tplc="0809001B" w:tentative="1">
      <w:start w:val="1"/>
      <w:numFmt w:val="lowerRoman"/>
      <w:lvlText w:val="%3."/>
      <w:lvlJc w:val="right"/>
      <w:pPr>
        <w:ind w:left="2154" w:hanging="180"/>
      </w:pPr>
    </w:lvl>
    <w:lvl w:ilvl="3" w:tplc="0809000F" w:tentative="1">
      <w:start w:val="1"/>
      <w:numFmt w:val="decimal"/>
      <w:lvlText w:val="%4."/>
      <w:lvlJc w:val="left"/>
      <w:pPr>
        <w:ind w:left="2874" w:hanging="360"/>
      </w:pPr>
    </w:lvl>
    <w:lvl w:ilvl="4" w:tplc="08090019" w:tentative="1">
      <w:start w:val="1"/>
      <w:numFmt w:val="lowerLetter"/>
      <w:lvlText w:val="%5."/>
      <w:lvlJc w:val="left"/>
      <w:pPr>
        <w:ind w:left="3594" w:hanging="360"/>
      </w:pPr>
    </w:lvl>
    <w:lvl w:ilvl="5" w:tplc="0809001B" w:tentative="1">
      <w:start w:val="1"/>
      <w:numFmt w:val="lowerRoman"/>
      <w:lvlText w:val="%6."/>
      <w:lvlJc w:val="right"/>
      <w:pPr>
        <w:ind w:left="4314" w:hanging="180"/>
      </w:pPr>
    </w:lvl>
    <w:lvl w:ilvl="6" w:tplc="0809000F" w:tentative="1">
      <w:start w:val="1"/>
      <w:numFmt w:val="decimal"/>
      <w:lvlText w:val="%7."/>
      <w:lvlJc w:val="left"/>
      <w:pPr>
        <w:ind w:left="5034" w:hanging="360"/>
      </w:pPr>
    </w:lvl>
    <w:lvl w:ilvl="7" w:tplc="08090019" w:tentative="1">
      <w:start w:val="1"/>
      <w:numFmt w:val="lowerLetter"/>
      <w:lvlText w:val="%8."/>
      <w:lvlJc w:val="left"/>
      <w:pPr>
        <w:ind w:left="5754" w:hanging="360"/>
      </w:pPr>
    </w:lvl>
    <w:lvl w:ilvl="8" w:tplc="0809001B" w:tentative="1">
      <w:start w:val="1"/>
      <w:numFmt w:val="lowerRoman"/>
      <w:lvlText w:val="%9."/>
      <w:lvlJc w:val="right"/>
      <w:pPr>
        <w:ind w:left="6474" w:hanging="180"/>
      </w:pPr>
    </w:lvl>
  </w:abstractNum>
  <w:abstractNum w:abstractNumId="1" w15:restartNumberingAfterBreak="0">
    <w:nsid w:val="06603D0D"/>
    <w:multiLevelType w:val="hybridMultilevel"/>
    <w:tmpl w:val="98FCABC2"/>
    <w:lvl w:ilvl="0" w:tplc="361E89CA">
      <w:start w:val="1"/>
      <w:numFmt w:val="lowerLetter"/>
      <w:lvlText w:val="(%1)"/>
      <w:lvlJc w:val="left"/>
      <w:pPr>
        <w:ind w:left="312" w:hanging="360"/>
      </w:pPr>
      <w:rPr>
        <w:rFonts w:hint="default"/>
      </w:rPr>
    </w:lvl>
    <w:lvl w:ilvl="1" w:tplc="08090019" w:tentative="1">
      <w:start w:val="1"/>
      <w:numFmt w:val="lowerLetter"/>
      <w:lvlText w:val="%2."/>
      <w:lvlJc w:val="left"/>
      <w:pPr>
        <w:ind w:left="1032" w:hanging="360"/>
      </w:pPr>
    </w:lvl>
    <w:lvl w:ilvl="2" w:tplc="0809001B" w:tentative="1">
      <w:start w:val="1"/>
      <w:numFmt w:val="lowerRoman"/>
      <w:lvlText w:val="%3."/>
      <w:lvlJc w:val="right"/>
      <w:pPr>
        <w:ind w:left="1752" w:hanging="180"/>
      </w:pPr>
    </w:lvl>
    <w:lvl w:ilvl="3" w:tplc="0809000F" w:tentative="1">
      <w:start w:val="1"/>
      <w:numFmt w:val="decimal"/>
      <w:lvlText w:val="%4."/>
      <w:lvlJc w:val="left"/>
      <w:pPr>
        <w:ind w:left="2472" w:hanging="360"/>
      </w:pPr>
    </w:lvl>
    <w:lvl w:ilvl="4" w:tplc="08090019" w:tentative="1">
      <w:start w:val="1"/>
      <w:numFmt w:val="lowerLetter"/>
      <w:lvlText w:val="%5."/>
      <w:lvlJc w:val="left"/>
      <w:pPr>
        <w:ind w:left="3192" w:hanging="360"/>
      </w:pPr>
    </w:lvl>
    <w:lvl w:ilvl="5" w:tplc="0809001B" w:tentative="1">
      <w:start w:val="1"/>
      <w:numFmt w:val="lowerRoman"/>
      <w:lvlText w:val="%6."/>
      <w:lvlJc w:val="right"/>
      <w:pPr>
        <w:ind w:left="3912" w:hanging="180"/>
      </w:pPr>
    </w:lvl>
    <w:lvl w:ilvl="6" w:tplc="0809000F" w:tentative="1">
      <w:start w:val="1"/>
      <w:numFmt w:val="decimal"/>
      <w:lvlText w:val="%7."/>
      <w:lvlJc w:val="left"/>
      <w:pPr>
        <w:ind w:left="4632" w:hanging="360"/>
      </w:pPr>
    </w:lvl>
    <w:lvl w:ilvl="7" w:tplc="08090019" w:tentative="1">
      <w:start w:val="1"/>
      <w:numFmt w:val="lowerLetter"/>
      <w:lvlText w:val="%8."/>
      <w:lvlJc w:val="left"/>
      <w:pPr>
        <w:ind w:left="5352" w:hanging="360"/>
      </w:pPr>
    </w:lvl>
    <w:lvl w:ilvl="8" w:tplc="0809001B" w:tentative="1">
      <w:start w:val="1"/>
      <w:numFmt w:val="lowerRoman"/>
      <w:lvlText w:val="%9."/>
      <w:lvlJc w:val="right"/>
      <w:pPr>
        <w:ind w:left="6072" w:hanging="180"/>
      </w:pPr>
    </w:lvl>
  </w:abstractNum>
  <w:abstractNum w:abstractNumId="2" w15:restartNumberingAfterBreak="0">
    <w:nsid w:val="073536E4"/>
    <w:multiLevelType w:val="hybridMultilevel"/>
    <w:tmpl w:val="0F324C4A"/>
    <w:lvl w:ilvl="0" w:tplc="1908C7D0">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76C6870"/>
    <w:multiLevelType w:val="hybridMultilevel"/>
    <w:tmpl w:val="BCB85928"/>
    <w:lvl w:ilvl="0" w:tplc="BEEA8BF6">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83456AC"/>
    <w:multiLevelType w:val="hybridMultilevel"/>
    <w:tmpl w:val="D5384834"/>
    <w:lvl w:ilvl="0" w:tplc="1908C7D0">
      <w:start w:val="1"/>
      <w:numFmt w:val="lowerLetter"/>
      <w:lvlText w:val="(%1)"/>
      <w:lvlJc w:val="left"/>
      <w:pPr>
        <w:ind w:left="360" w:hanging="360"/>
      </w:pPr>
      <w:rPr>
        <w:rFont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5" w15:restartNumberingAfterBreak="0">
    <w:nsid w:val="08C46EE9"/>
    <w:multiLevelType w:val="hybridMultilevel"/>
    <w:tmpl w:val="97CC17D6"/>
    <w:lvl w:ilvl="0" w:tplc="E9B8FCA8">
      <w:start w:val="1"/>
      <w:numFmt w:val="lowerLetter"/>
      <w:lvlText w:val="(%1)"/>
      <w:lvlJc w:val="left"/>
      <w:pPr>
        <w:ind w:left="720" w:hanging="360"/>
      </w:pPr>
      <w:rPr>
        <w:rFonts w:hint="default"/>
        <w:lang w:val="en-AU"/>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0AF16D8B"/>
    <w:multiLevelType w:val="hybridMultilevel"/>
    <w:tmpl w:val="95FA1C58"/>
    <w:lvl w:ilvl="0" w:tplc="1908C7D0">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0B056C90"/>
    <w:multiLevelType w:val="hybridMultilevel"/>
    <w:tmpl w:val="D64CE2C6"/>
    <w:lvl w:ilvl="0" w:tplc="DBAE416A">
      <w:start w:val="1"/>
      <w:numFmt w:val="lowerRoman"/>
      <w:lvlText w:val="(%1)"/>
      <w:lvlJc w:val="left"/>
      <w:pPr>
        <w:ind w:left="1093" w:hanging="720"/>
      </w:pPr>
      <w:rPr>
        <w:rFonts w:hint="default"/>
      </w:rPr>
    </w:lvl>
    <w:lvl w:ilvl="1" w:tplc="08090019" w:tentative="1">
      <w:start w:val="1"/>
      <w:numFmt w:val="lowerLetter"/>
      <w:lvlText w:val="%2."/>
      <w:lvlJc w:val="left"/>
      <w:pPr>
        <w:ind w:left="1453" w:hanging="360"/>
      </w:pPr>
    </w:lvl>
    <w:lvl w:ilvl="2" w:tplc="0809001B" w:tentative="1">
      <w:start w:val="1"/>
      <w:numFmt w:val="lowerRoman"/>
      <w:lvlText w:val="%3."/>
      <w:lvlJc w:val="right"/>
      <w:pPr>
        <w:ind w:left="2173" w:hanging="180"/>
      </w:pPr>
    </w:lvl>
    <w:lvl w:ilvl="3" w:tplc="0809000F" w:tentative="1">
      <w:start w:val="1"/>
      <w:numFmt w:val="decimal"/>
      <w:lvlText w:val="%4."/>
      <w:lvlJc w:val="left"/>
      <w:pPr>
        <w:ind w:left="2893" w:hanging="360"/>
      </w:pPr>
    </w:lvl>
    <w:lvl w:ilvl="4" w:tplc="08090019" w:tentative="1">
      <w:start w:val="1"/>
      <w:numFmt w:val="lowerLetter"/>
      <w:lvlText w:val="%5."/>
      <w:lvlJc w:val="left"/>
      <w:pPr>
        <w:ind w:left="3613" w:hanging="360"/>
      </w:pPr>
    </w:lvl>
    <w:lvl w:ilvl="5" w:tplc="0809001B" w:tentative="1">
      <w:start w:val="1"/>
      <w:numFmt w:val="lowerRoman"/>
      <w:lvlText w:val="%6."/>
      <w:lvlJc w:val="right"/>
      <w:pPr>
        <w:ind w:left="4333" w:hanging="180"/>
      </w:pPr>
    </w:lvl>
    <w:lvl w:ilvl="6" w:tplc="0809000F" w:tentative="1">
      <w:start w:val="1"/>
      <w:numFmt w:val="decimal"/>
      <w:lvlText w:val="%7."/>
      <w:lvlJc w:val="left"/>
      <w:pPr>
        <w:ind w:left="5053" w:hanging="360"/>
      </w:pPr>
    </w:lvl>
    <w:lvl w:ilvl="7" w:tplc="08090019" w:tentative="1">
      <w:start w:val="1"/>
      <w:numFmt w:val="lowerLetter"/>
      <w:lvlText w:val="%8."/>
      <w:lvlJc w:val="left"/>
      <w:pPr>
        <w:ind w:left="5773" w:hanging="360"/>
      </w:pPr>
    </w:lvl>
    <w:lvl w:ilvl="8" w:tplc="0809001B" w:tentative="1">
      <w:start w:val="1"/>
      <w:numFmt w:val="lowerRoman"/>
      <w:lvlText w:val="%9."/>
      <w:lvlJc w:val="right"/>
      <w:pPr>
        <w:ind w:left="6493" w:hanging="180"/>
      </w:pPr>
    </w:lvl>
  </w:abstractNum>
  <w:abstractNum w:abstractNumId="8" w15:restartNumberingAfterBreak="0">
    <w:nsid w:val="0E3E0D86"/>
    <w:multiLevelType w:val="hybridMultilevel"/>
    <w:tmpl w:val="DC4E4550"/>
    <w:lvl w:ilvl="0" w:tplc="0809000F">
      <w:start w:val="1"/>
      <w:numFmt w:val="decimal"/>
      <w:lvlText w:val="%1."/>
      <w:lvlJc w:val="left"/>
      <w:pPr>
        <w:ind w:left="720" w:hanging="360"/>
      </w:pPr>
      <w:rPr>
        <w:rFonts w:hint="default"/>
        <w:lang w:val="en-AU"/>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45A718F"/>
    <w:multiLevelType w:val="hybridMultilevel"/>
    <w:tmpl w:val="B4B86C92"/>
    <w:lvl w:ilvl="0" w:tplc="1908C7D0">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15:restartNumberingAfterBreak="0">
    <w:nsid w:val="153E24F9"/>
    <w:multiLevelType w:val="hybridMultilevel"/>
    <w:tmpl w:val="1552725E"/>
    <w:lvl w:ilvl="0" w:tplc="0C090019">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1" w15:restartNumberingAfterBreak="0">
    <w:nsid w:val="1E0445E1"/>
    <w:multiLevelType w:val="hybridMultilevel"/>
    <w:tmpl w:val="DBACE82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84766FA"/>
    <w:multiLevelType w:val="hybridMultilevel"/>
    <w:tmpl w:val="ABDA6D14"/>
    <w:lvl w:ilvl="0" w:tplc="08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30237960"/>
    <w:multiLevelType w:val="hybridMultilevel"/>
    <w:tmpl w:val="DF6AA600"/>
    <w:lvl w:ilvl="0" w:tplc="95FC8AA8">
      <w:start w:val="1"/>
      <w:numFmt w:val="lowerRoman"/>
      <w:lvlText w:val="(%1)"/>
      <w:lvlJc w:val="left"/>
      <w:pPr>
        <w:ind w:left="720" w:hanging="360"/>
      </w:pPr>
      <w:rPr>
        <w:rFonts w:hint="eastAsia"/>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04330AF"/>
    <w:multiLevelType w:val="hybridMultilevel"/>
    <w:tmpl w:val="D188D78C"/>
    <w:lvl w:ilvl="0" w:tplc="08090013">
      <w:start w:val="1"/>
      <w:numFmt w:val="upperRoman"/>
      <w:lvlText w:val="%1."/>
      <w:lvlJc w:val="right"/>
      <w:pPr>
        <w:ind w:left="1074" w:hanging="360"/>
      </w:pPr>
    </w:lvl>
    <w:lvl w:ilvl="1" w:tplc="08090019" w:tentative="1">
      <w:start w:val="1"/>
      <w:numFmt w:val="lowerLetter"/>
      <w:lvlText w:val="%2."/>
      <w:lvlJc w:val="left"/>
      <w:pPr>
        <w:ind w:left="1794" w:hanging="360"/>
      </w:pPr>
    </w:lvl>
    <w:lvl w:ilvl="2" w:tplc="0809001B" w:tentative="1">
      <w:start w:val="1"/>
      <w:numFmt w:val="lowerRoman"/>
      <w:lvlText w:val="%3."/>
      <w:lvlJc w:val="right"/>
      <w:pPr>
        <w:ind w:left="2514" w:hanging="180"/>
      </w:pPr>
    </w:lvl>
    <w:lvl w:ilvl="3" w:tplc="0809000F" w:tentative="1">
      <w:start w:val="1"/>
      <w:numFmt w:val="decimal"/>
      <w:lvlText w:val="%4."/>
      <w:lvlJc w:val="left"/>
      <w:pPr>
        <w:ind w:left="3234" w:hanging="360"/>
      </w:pPr>
    </w:lvl>
    <w:lvl w:ilvl="4" w:tplc="08090019" w:tentative="1">
      <w:start w:val="1"/>
      <w:numFmt w:val="lowerLetter"/>
      <w:lvlText w:val="%5."/>
      <w:lvlJc w:val="left"/>
      <w:pPr>
        <w:ind w:left="3954" w:hanging="360"/>
      </w:pPr>
    </w:lvl>
    <w:lvl w:ilvl="5" w:tplc="0809001B" w:tentative="1">
      <w:start w:val="1"/>
      <w:numFmt w:val="lowerRoman"/>
      <w:lvlText w:val="%6."/>
      <w:lvlJc w:val="right"/>
      <w:pPr>
        <w:ind w:left="4674" w:hanging="180"/>
      </w:pPr>
    </w:lvl>
    <w:lvl w:ilvl="6" w:tplc="0809000F" w:tentative="1">
      <w:start w:val="1"/>
      <w:numFmt w:val="decimal"/>
      <w:lvlText w:val="%7."/>
      <w:lvlJc w:val="left"/>
      <w:pPr>
        <w:ind w:left="5394" w:hanging="360"/>
      </w:pPr>
    </w:lvl>
    <w:lvl w:ilvl="7" w:tplc="08090019" w:tentative="1">
      <w:start w:val="1"/>
      <w:numFmt w:val="lowerLetter"/>
      <w:lvlText w:val="%8."/>
      <w:lvlJc w:val="left"/>
      <w:pPr>
        <w:ind w:left="6114" w:hanging="360"/>
      </w:pPr>
    </w:lvl>
    <w:lvl w:ilvl="8" w:tplc="0809001B" w:tentative="1">
      <w:start w:val="1"/>
      <w:numFmt w:val="lowerRoman"/>
      <w:lvlText w:val="%9."/>
      <w:lvlJc w:val="right"/>
      <w:pPr>
        <w:ind w:left="6834" w:hanging="180"/>
      </w:pPr>
    </w:lvl>
  </w:abstractNum>
  <w:abstractNum w:abstractNumId="15" w15:restartNumberingAfterBreak="0">
    <w:nsid w:val="35F662E6"/>
    <w:multiLevelType w:val="hybridMultilevel"/>
    <w:tmpl w:val="9C2E1604"/>
    <w:lvl w:ilvl="0" w:tplc="102495CE">
      <w:start w:val="1"/>
      <w:numFmt w:val="bullet"/>
      <w:lvlText w:val="-"/>
      <w:lvlJc w:val="left"/>
      <w:pPr>
        <w:ind w:left="714" w:hanging="360"/>
      </w:pPr>
      <w:rPr>
        <w:rFonts w:ascii="Times New Roman" w:eastAsiaTheme="minorEastAsia" w:hAnsi="Times New Roman" w:cs="Times New Roman" w:hint="default"/>
      </w:rPr>
    </w:lvl>
    <w:lvl w:ilvl="1" w:tplc="08090003" w:tentative="1">
      <w:start w:val="1"/>
      <w:numFmt w:val="bullet"/>
      <w:lvlText w:val="o"/>
      <w:lvlJc w:val="left"/>
      <w:pPr>
        <w:ind w:left="1434" w:hanging="360"/>
      </w:pPr>
      <w:rPr>
        <w:rFonts w:ascii="Courier New" w:hAnsi="Courier New" w:cs="Courier New" w:hint="default"/>
      </w:rPr>
    </w:lvl>
    <w:lvl w:ilvl="2" w:tplc="08090005" w:tentative="1">
      <w:start w:val="1"/>
      <w:numFmt w:val="bullet"/>
      <w:lvlText w:val=""/>
      <w:lvlJc w:val="left"/>
      <w:pPr>
        <w:ind w:left="2154" w:hanging="360"/>
      </w:pPr>
      <w:rPr>
        <w:rFonts w:ascii="Wingdings" w:hAnsi="Wingdings" w:hint="default"/>
      </w:rPr>
    </w:lvl>
    <w:lvl w:ilvl="3" w:tplc="08090001" w:tentative="1">
      <w:start w:val="1"/>
      <w:numFmt w:val="bullet"/>
      <w:lvlText w:val=""/>
      <w:lvlJc w:val="left"/>
      <w:pPr>
        <w:ind w:left="2874" w:hanging="360"/>
      </w:pPr>
      <w:rPr>
        <w:rFonts w:ascii="Symbol" w:hAnsi="Symbol" w:hint="default"/>
      </w:rPr>
    </w:lvl>
    <w:lvl w:ilvl="4" w:tplc="08090003" w:tentative="1">
      <w:start w:val="1"/>
      <w:numFmt w:val="bullet"/>
      <w:lvlText w:val="o"/>
      <w:lvlJc w:val="left"/>
      <w:pPr>
        <w:ind w:left="3594" w:hanging="360"/>
      </w:pPr>
      <w:rPr>
        <w:rFonts w:ascii="Courier New" w:hAnsi="Courier New" w:cs="Courier New" w:hint="default"/>
      </w:rPr>
    </w:lvl>
    <w:lvl w:ilvl="5" w:tplc="08090005" w:tentative="1">
      <w:start w:val="1"/>
      <w:numFmt w:val="bullet"/>
      <w:lvlText w:val=""/>
      <w:lvlJc w:val="left"/>
      <w:pPr>
        <w:ind w:left="4314" w:hanging="360"/>
      </w:pPr>
      <w:rPr>
        <w:rFonts w:ascii="Wingdings" w:hAnsi="Wingdings" w:hint="default"/>
      </w:rPr>
    </w:lvl>
    <w:lvl w:ilvl="6" w:tplc="08090001" w:tentative="1">
      <w:start w:val="1"/>
      <w:numFmt w:val="bullet"/>
      <w:lvlText w:val=""/>
      <w:lvlJc w:val="left"/>
      <w:pPr>
        <w:ind w:left="5034" w:hanging="360"/>
      </w:pPr>
      <w:rPr>
        <w:rFonts w:ascii="Symbol" w:hAnsi="Symbol" w:hint="default"/>
      </w:rPr>
    </w:lvl>
    <w:lvl w:ilvl="7" w:tplc="08090003" w:tentative="1">
      <w:start w:val="1"/>
      <w:numFmt w:val="bullet"/>
      <w:lvlText w:val="o"/>
      <w:lvlJc w:val="left"/>
      <w:pPr>
        <w:ind w:left="5754" w:hanging="360"/>
      </w:pPr>
      <w:rPr>
        <w:rFonts w:ascii="Courier New" w:hAnsi="Courier New" w:cs="Courier New" w:hint="default"/>
      </w:rPr>
    </w:lvl>
    <w:lvl w:ilvl="8" w:tplc="08090005" w:tentative="1">
      <w:start w:val="1"/>
      <w:numFmt w:val="bullet"/>
      <w:lvlText w:val=""/>
      <w:lvlJc w:val="left"/>
      <w:pPr>
        <w:ind w:left="6474" w:hanging="360"/>
      </w:pPr>
      <w:rPr>
        <w:rFonts w:ascii="Wingdings" w:hAnsi="Wingdings" w:hint="default"/>
      </w:rPr>
    </w:lvl>
  </w:abstractNum>
  <w:abstractNum w:abstractNumId="16" w15:restartNumberingAfterBreak="0">
    <w:nsid w:val="3B5861E9"/>
    <w:multiLevelType w:val="hybridMultilevel"/>
    <w:tmpl w:val="E9840DC8"/>
    <w:lvl w:ilvl="0" w:tplc="1908C7D0">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C31721B"/>
    <w:multiLevelType w:val="hybridMultilevel"/>
    <w:tmpl w:val="7B922A68"/>
    <w:lvl w:ilvl="0" w:tplc="1908C7D0">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8" w15:restartNumberingAfterBreak="0">
    <w:nsid w:val="3F68C6D7"/>
    <w:multiLevelType w:val="hybridMultilevel"/>
    <w:tmpl w:val="80166F3E"/>
    <w:lvl w:ilvl="0" w:tplc="1F3CC604">
      <w:start w:val="1"/>
      <w:numFmt w:val="decimal"/>
      <w:lvlText w:val="%1."/>
      <w:lvlJc w:val="left"/>
      <w:pPr>
        <w:ind w:left="360" w:hanging="360"/>
      </w:pPr>
      <w:rPr>
        <w:b w:val="0"/>
        <w:bCs w:val="0"/>
      </w:rPr>
    </w:lvl>
    <w:lvl w:ilvl="1" w:tplc="8AA41F46">
      <w:start w:val="1"/>
      <w:numFmt w:val="lowerLetter"/>
      <w:lvlText w:val="%2."/>
      <w:lvlJc w:val="left"/>
      <w:pPr>
        <w:ind w:left="1080" w:hanging="360"/>
      </w:pPr>
    </w:lvl>
    <w:lvl w:ilvl="2" w:tplc="3D94C996">
      <w:start w:val="1"/>
      <w:numFmt w:val="lowerRoman"/>
      <w:lvlText w:val="%3."/>
      <w:lvlJc w:val="right"/>
      <w:pPr>
        <w:ind w:left="1800" w:hanging="180"/>
      </w:pPr>
    </w:lvl>
    <w:lvl w:ilvl="3" w:tplc="FC3406E0">
      <w:start w:val="1"/>
      <w:numFmt w:val="decimal"/>
      <w:lvlText w:val="%4."/>
      <w:lvlJc w:val="left"/>
      <w:pPr>
        <w:ind w:left="2520" w:hanging="360"/>
      </w:pPr>
    </w:lvl>
    <w:lvl w:ilvl="4" w:tplc="3E628FC4">
      <w:start w:val="1"/>
      <w:numFmt w:val="lowerLetter"/>
      <w:lvlText w:val="%5."/>
      <w:lvlJc w:val="left"/>
      <w:pPr>
        <w:ind w:left="3240" w:hanging="360"/>
      </w:pPr>
    </w:lvl>
    <w:lvl w:ilvl="5" w:tplc="D9DEBFA4">
      <w:start w:val="1"/>
      <w:numFmt w:val="lowerRoman"/>
      <w:lvlText w:val="%6."/>
      <w:lvlJc w:val="right"/>
      <w:pPr>
        <w:ind w:left="3960" w:hanging="180"/>
      </w:pPr>
    </w:lvl>
    <w:lvl w:ilvl="6" w:tplc="AF7258A2">
      <w:start w:val="1"/>
      <w:numFmt w:val="decimal"/>
      <w:lvlText w:val="%7."/>
      <w:lvlJc w:val="left"/>
      <w:pPr>
        <w:ind w:left="4680" w:hanging="360"/>
      </w:pPr>
    </w:lvl>
    <w:lvl w:ilvl="7" w:tplc="A74823EC">
      <w:start w:val="1"/>
      <w:numFmt w:val="lowerLetter"/>
      <w:lvlText w:val="%8."/>
      <w:lvlJc w:val="left"/>
      <w:pPr>
        <w:ind w:left="5400" w:hanging="360"/>
      </w:pPr>
    </w:lvl>
    <w:lvl w:ilvl="8" w:tplc="60D2DAC4">
      <w:start w:val="1"/>
      <w:numFmt w:val="lowerRoman"/>
      <w:lvlText w:val="%9."/>
      <w:lvlJc w:val="right"/>
      <w:pPr>
        <w:ind w:left="6120" w:hanging="180"/>
      </w:pPr>
    </w:lvl>
  </w:abstractNum>
  <w:abstractNum w:abstractNumId="19" w15:restartNumberingAfterBreak="0">
    <w:nsid w:val="3FBB3CC9"/>
    <w:multiLevelType w:val="hybridMultilevel"/>
    <w:tmpl w:val="33F47594"/>
    <w:lvl w:ilvl="0" w:tplc="1908C7D0">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0" w15:restartNumberingAfterBreak="0">
    <w:nsid w:val="410E69F2"/>
    <w:multiLevelType w:val="hybridMultilevel"/>
    <w:tmpl w:val="93104AC6"/>
    <w:lvl w:ilvl="0" w:tplc="1908C7D0">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45FB6B5B"/>
    <w:multiLevelType w:val="hybridMultilevel"/>
    <w:tmpl w:val="FDAEB60C"/>
    <w:lvl w:ilvl="0" w:tplc="5DE45026">
      <w:start w:val="1"/>
      <w:numFmt w:val="lowerRoman"/>
      <w:lvlText w:val="(%1)"/>
      <w:lvlJc w:val="left"/>
      <w:pPr>
        <w:ind w:left="714" w:hanging="360"/>
      </w:pPr>
      <w:rPr>
        <w:rFonts w:ascii="Times New Roman" w:eastAsiaTheme="minorEastAsia" w:hAnsi="Times New Roman" w:cs="Times New Roman"/>
      </w:rPr>
    </w:lvl>
    <w:lvl w:ilvl="1" w:tplc="08090019" w:tentative="1">
      <w:start w:val="1"/>
      <w:numFmt w:val="lowerLetter"/>
      <w:lvlText w:val="%2."/>
      <w:lvlJc w:val="left"/>
      <w:pPr>
        <w:ind w:left="1434" w:hanging="360"/>
      </w:pPr>
    </w:lvl>
    <w:lvl w:ilvl="2" w:tplc="0809001B" w:tentative="1">
      <w:start w:val="1"/>
      <w:numFmt w:val="lowerRoman"/>
      <w:lvlText w:val="%3."/>
      <w:lvlJc w:val="right"/>
      <w:pPr>
        <w:ind w:left="2154" w:hanging="180"/>
      </w:pPr>
    </w:lvl>
    <w:lvl w:ilvl="3" w:tplc="0809000F" w:tentative="1">
      <w:start w:val="1"/>
      <w:numFmt w:val="decimal"/>
      <w:lvlText w:val="%4."/>
      <w:lvlJc w:val="left"/>
      <w:pPr>
        <w:ind w:left="2874" w:hanging="360"/>
      </w:pPr>
    </w:lvl>
    <w:lvl w:ilvl="4" w:tplc="08090019" w:tentative="1">
      <w:start w:val="1"/>
      <w:numFmt w:val="lowerLetter"/>
      <w:lvlText w:val="%5."/>
      <w:lvlJc w:val="left"/>
      <w:pPr>
        <w:ind w:left="3594" w:hanging="360"/>
      </w:pPr>
    </w:lvl>
    <w:lvl w:ilvl="5" w:tplc="0809001B" w:tentative="1">
      <w:start w:val="1"/>
      <w:numFmt w:val="lowerRoman"/>
      <w:lvlText w:val="%6."/>
      <w:lvlJc w:val="right"/>
      <w:pPr>
        <w:ind w:left="4314" w:hanging="180"/>
      </w:pPr>
    </w:lvl>
    <w:lvl w:ilvl="6" w:tplc="0809000F" w:tentative="1">
      <w:start w:val="1"/>
      <w:numFmt w:val="decimal"/>
      <w:lvlText w:val="%7."/>
      <w:lvlJc w:val="left"/>
      <w:pPr>
        <w:ind w:left="5034" w:hanging="360"/>
      </w:pPr>
    </w:lvl>
    <w:lvl w:ilvl="7" w:tplc="08090019" w:tentative="1">
      <w:start w:val="1"/>
      <w:numFmt w:val="lowerLetter"/>
      <w:lvlText w:val="%8."/>
      <w:lvlJc w:val="left"/>
      <w:pPr>
        <w:ind w:left="5754" w:hanging="360"/>
      </w:pPr>
    </w:lvl>
    <w:lvl w:ilvl="8" w:tplc="0809001B" w:tentative="1">
      <w:start w:val="1"/>
      <w:numFmt w:val="lowerRoman"/>
      <w:lvlText w:val="%9."/>
      <w:lvlJc w:val="right"/>
      <w:pPr>
        <w:ind w:left="6474" w:hanging="180"/>
      </w:pPr>
    </w:lvl>
  </w:abstractNum>
  <w:abstractNum w:abstractNumId="22" w15:restartNumberingAfterBreak="0">
    <w:nsid w:val="47E30CE4"/>
    <w:multiLevelType w:val="hybridMultilevel"/>
    <w:tmpl w:val="D0C6D7FA"/>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4B9148C4"/>
    <w:multiLevelType w:val="hybridMultilevel"/>
    <w:tmpl w:val="6F7A1222"/>
    <w:lvl w:ilvl="0" w:tplc="D038A846">
      <w:start w:val="5"/>
      <w:numFmt w:val="bullet"/>
      <w:lvlText w:val=""/>
      <w:lvlJc w:val="left"/>
      <w:pPr>
        <w:ind w:left="720" w:hanging="360"/>
      </w:pPr>
      <w:rPr>
        <w:rFonts w:ascii="Wingdings" w:eastAsiaTheme="minorEastAsia"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C6635EB"/>
    <w:multiLevelType w:val="hybridMultilevel"/>
    <w:tmpl w:val="705E41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E1A10DE"/>
    <w:multiLevelType w:val="hybridMultilevel"/>
    <w:tmpl w:val="D0C6D7FA"/>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4E531BEF"/>
    <w:multiLevelType w:val="hybridMultilevel"/>
    <w:tmpl w:val="356CBCA4"/>
    <w:lvl w:ilvl="0" w:tplc="E06C0FC4">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4FC90DAC"/>
    <w:multiLevelType w:val="hybridMultilevel"/>
    <w:tmpl w:val="1CE2748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15:restartNumberingAfterBreak="0">
    <w:nsid w:val="59E91887"/>
    <w:multiLevelType w:val="hybridMultilevel"/>
    <w:tmpl w:val="D0C6D7FA"/>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5B4E1121"/>
    <w:multiLevelType w:val="hybridMultilevel"/>
    <w:tmpl w:val="D0C6D7FA"/>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5C8F1E49"/>
    <w:multiLevelType w:val="hybridMultilevel"/>
    <w:tmpl w:val="D0C6D7FA"/>
    <w:lvl w:ilvl="0" w:tplc="BEEA8BF6">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603C1959"/>
    <w:multiLevelType w:val="hybridMultilevel"/>
    <w:tmpl w:val="D0C6D7FA"/>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62FC3C90"/>
    <w:multiLevelType w:val="hybridMultilevel"/>
    <w:tmpl w:val="D0C6D7FA"/>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660B7293"/>
    <w:multiLevelType w:val="hybridMultilevel"/>
    <w:tmpl w:val="682E4E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68EA3156"/>
    <w:multiLevelType w:val="hybridMultilevel"/>
    <w:tmpl w:val="CD48DE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6D2D2E5A"/>
    <w:multiLevelType w:val="hybridMultilevel"/>
    <w:tmpl w:val="54082158"/>
    <w:lvl w:ilvl="0" w:tplc="3A36BBA6">
      <w:start w:val="1"/>
      <w:numFmt w:val="lowerRoman"/>
      <w:lvlText w:val="(%1)"/>
      <w:lvlJc w:val="left"/>
      <w:pPr>
        <w:ind w:left="1074" w:hanging="720"/>
      </w:pPr>
      <w:rPr>
        <w:rFonts w:hint="default"/>
      </w:rPr>
    </w:lvl>
    <w:lvl w:ilvl="1" w:tplc="08090019" w:tentative="1">
      <w:start w:val="1"/>
      <w:numFmt w:val="lowerLetter"/>
      <w:lvlText w:val="%2."/>
      <w:lvlJc w:val="left"/>
      <w:pPr>
        <w:ind w:left="1434" w:hanging="360"/>
      </w:pPr>
    </w:lvl>
    <w:lvl w:ilvl="2" w:tplc="0809001B" w:tentative="1">
      <w:start w:val="1"/>
      <w:numFmt w:val="lowerRoman"/>
      <w:lvlText w:val="%3."/>
      <w:lvlJc w:val="right"/>
      <w:pPr>
        <w:ind w:left="2154" w:hanging="180"/>
      </w:pPr>
    </w:lvl>
    <w:lvl w:ilvl="3" w:tplc="0809000F" w:tentative="1">
      <w:start w:val="1"/>
      <w:numFmt w:val="decimal"/>
      <w:lvlText w:val="%4."/>
      <w:lvlJc w:val="left"/>
      <w:pPr>
        <w:ind w:left="2874" w:hanging="360"/>
      </w:pPr>
    </w:lvl>
    <w:lvl w:ilvl="4" w:tplc="08090019" w:tentative="1">
      <w:start w:val="1"/>
      <w:numFmt w:val="lowerLetter"/>
      <w:lvlText w:val="%5."/>
      <w:lvlJc w:val="left"/>
      <w:pPr>
        <w:ind w:left="3594" w:hanging="360"/>
      </w:pPr>
    </w:lvl>
    <w:lvl w:ilvl="5" w:tplc="0809001B" w:tentative="1">
      <w:start w:val="1"/>
      <w:numFmt w:val="lowerRoman"/>
      <w:lvlText w:val="%6."/>
      <w:lvlJc w:val="right"/>
      <w:pPr>
        <w:ind w:left="4314" w:hanging="180"/>
      </w:pPr>
    </w:lvl>
    <w:lvl w:ilvl="6" w:tplc="0809000F" w:tentative="1">
      <w:start w:val="1"/>
      <w:numFmt w:val="decimal"/>
      <w:lvlText w:val="%7."/>
      <w:lvlJc w:val="left"/>
      <w:pPr>
        <w:ind w:left="5034" w:hanging="360"/>
      </w:pPr>
    </w:lvl>
    <w:lvl w:ilvl="7" w:tplc="08090019" w:tentative="1">
      <w:start w:val="1"/>
      <w:numFmt w:val="lowerLetter"/>
      <w:lvlText w:val="%8."/>
      <w:lvlJc w:val="left"/>
      <w:pPr>
        <w:ind w:left="5754" w:hanging="360"/>
      </w:pPr>
    </w:lvl>
    <w:lvl w:ilvl="8" w:tplc="0809001B" w:tentative="1">
      <w:start w:val="1"/>
      <w:numFmt w:val="lowerRoman"/>
      <w:lvlText w:val="%9."/>
      <w:lvlJc w:val="right"/>
      <w:pPr>
        <w:ind w:left="6474" w:hanging="180"/>
      </w:pPr>
    </w:lvl>
  </w:abstractNum>
  <w:abstractNum w:abstractNumId="36" w15:restartNumberingAfterBreak="0">
    <w:nsid w:val="6FBA04C1"/>
    <w:multiLevelType w:val="hybridMultilevel"/>
    <w:tmpl w:val="B494179A"/>
    <w:lvl w:ilvl="0" w:tplc="696015B2">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70BC38D5"/>
    <w:multiLevelType w:val="hybridMultilevel"/>
    <w:tmpl w:val="D0C6D7FA"/>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79534431"/>
    <w:multiLevelType w:val="hybridMultilevel"/>
    <w:tmpl w:val="7876C796"/>
    <w:lvl w:ilvl="0" w:tplc="45A064FE">
      <w:start w:val="1"/>
      <w:numFmt w:val="bullet"/>
      <w:lvlText w:val=""/>
      <w:lvlJc w:val="left"/>
      <w:pPr>
        <w:ind w:left="360" w:hanging="360"/>
      </w:pPr>
      <w:rPr>
        <w:rFonts w:ascii="Symbol" w:hAnsi="Symbol" w:hint="default"/>
      </w:rPr>
    </w:lvl>
    <w:lvl w:ilvl="1" w:tplc="B92EC7BC">
      <w:start w:val="1"/>
      <w:numFmt w:val="bullet"/>
      <w:lvlText w:val="o"/>
      <w:lvlJc w:val="left"/>
      <w:pPr>
        <w:ind w:left="1080" w:hanging="360"/>
      </w:pPr>
      <w:rPr>
        <w:rFonts w:ascii="Courier New" w:hAnsi="Courier New" w:hint="default"/>
      </w:rPr>
    </w:lvl>
    <w:lvl w:ilvl="2" w:tplc="08BC7310">
      <w:start w:val="1"/>
      <w:numFmt w:val="bullet"/>
      <w:lvlText w:val=""/>
      <w:lvlJc w:val="left"/>
      <w:pPr>
        <w:ind w:left="1800" w:hanging="360"/>
      </w:pPr>
      <w:rPr>
        <w:rFonts w:ascii="Wingdings" w:hAnsi="Wingdings" w:hint="default"/>
      </w:rPr>
    </w:lvl>
    <w:lvl w:ilvl="3" w:tplc="9984F8FE">
      <w:start w:val="1"/>
      <w:numFmt w:val="bullet"/>
      <w:lvlText w:val=""/>
      <w:lvlJc w:val="left"/>
      <w:pPr>
        <w:ind w:left="2520" w:hanging="360"/>
      </w:pPr>
      <w:rPr>
        <w:rFonts w:ascii="Symbol" w:hAnsi="Symbol" w:hint="default"/>
      </w:rPr>
    </w:lvl>
    <w:lvl w:ilvl="4" w:tplc="E1D087B2">
      <w:start w:val="1"/>
      <w:numFmt w:val="bullet"/>
      <w:lvlText w:val="o"/>
      <w:lvlJc w:val="left"/>
      <w:pPr>
        <w:ind w:left="3240" w:hanging="360"/>
      </w:pPr>
      <w:rPr>
        <w:rFonts w:ascii="Courier New" w:hAnsi="Courier New" w:hint="default"/>
      </w:rPr>
    </w:lvl>
    <w:lvl w:ilvl="5" w:tplc="4C1E7442">
      <w:start w:val="1"/>
      <w:numFmt w:val="bullet"/>
      <w:lvlText w:val=""/>
      <w:lvlJc w:val="left"/>
      <w:pPr>
        <w:ind w:left="3960" w:hanging="360"/>
      </w:pPr>
      <w:rPr>
        <w:rFonts w:ascii="Wingdings" w:hAnsi="Wingdings" w:hint="default"/>
      </w:rPr>
    </w:lvl>
    <w:lvl w:ilvl="6" w:tplc="75A2634E">
      <w:start w:val="1"/>
      <w:numFmt w:val="bullet"/>
      <w:lvlText w:val=""/>
      <w:lvlJc w:val="left"/>
      <w:pPr>
        <w:ind w:left="4680" w:hanging="360"/>
      </w:pPr>
      <w:rPr>
        <w:rFonts w:ascii="Symbol" w:hAnsi="Symbol" w:hint="default"/>
      </w:rPr>
    </w:lvl>
    <w:lvl w:ilvl="7" w:tplc="3FA40816">
      <w:start w:val="1"/>
      <w:numFmt w:val="bullet"/>
      <w:lvlText w:val="o"/>
      <w:lvlJc w:val="left"/>
      <w:pPr>
        <w:ind w:left="5400" w:hanging="360"/>
      </w:pPr>
      <w:rPr>
        <w:rFonts w:ascii="Courier New" w:hAnsi="Courier New" w:hint="default"/>
      </w:rPr>
    </w:lvl>
    <w:lvl w:ilvl="8" w:tplc="6D945DDA">
      <w:start w:val="1"/>
      <w:numFmt w:val="bullet"/>
      <w:lvlText w:val=""/>
      <w:lvlJc w:val="left"/>
      <w:pPr>
        <w:ind w:left="6120" w:hanging="360"/>
      </w:pPr>
      <w:rPr>
        <w:rFonts w:ascii="Wingdings" w:hAnsi="Wingdings" w:hint="default"/>
      </w:rPr>
    </w:lvl>
  </w:abstractNum>
  <w:num w:numId="1">
    <w:abstractNumId w:val="38"/>
  </w:num>
  <w:num w:numId="2">
    <w:abstractNumId w:val="18"/>
  </w:num>
  <w:num w:numId="3">
    <w:abstractNumId w:val="16"/>
  </w:num>
  <w:num w:numId="4">
    <w:abstractNumId w:val="24"/>
  </w:num>
  <w:num w:numId="5">
    <w:abstractNumId w:val="33"/>
  </w:num>
  <w:num w:numId="6">
    <w:abstractNumId w:val="34"/>
  </w:num>
  <w:num w:numId="7">
    <w:abstractNumId w:val="27"/>
  </w:num>
  <w:num w:numId="8">
    <w:abstractNumId w:val="11"/>
  </w:num>
  <w:num w:numId="9">
    <w:abstractNumId w:val="30"/>
  </w:num>
  <w:num w:numId="10">
    <w:abstractNumId w:val="37"/>
  </w:num>
  <w:num w:numId="11">
    <w:abstractNumId w:val="25"/>
  </w:num>
  <w:num w:numId="12">
    <w:abstractNumId w:val="32"/>
  </w:num>
  <w:num w:numId="13">
    <w:abstractNumId w:val="28"/>
  </w:num>
  <w:num w:numId="14">
    <w:abstractNumId w:val="31"/>
  </w:num>
  <w:num w:numId="15">
    <w:abstractNumId w:val="29"/>
  </w:num>
  <w:num w:numId="16">
    <w:abstractNumId w:val="7"/>
  </w:num>
  <w:num w:numId="17">
    <w:abstractNumId w:val="3"/>
  </w:num>
  <w:num w:numId="18">
    <w:abstractNumId w:val="1"/>
  </w:num>
  <w:num w:numId="19">
    <w:abstractNumId w:val="22"/>
  </w:num>
  <w:num w:numId="20">
    <w:abstractNumId w:val="10"/>
  </w:num>
  <w:num w:numId="21">
    <w:abstractNumId w:val="4"/>
  </w:num>
  <w:num w:numId="22">
    <w:abstractNumId w:val="26"/>
  </w:num>
  <w:num w:numId="23">
    <w:abstractNumId w:val="0"/>
  </w:num>
  <w:num w:numId="24">
    <w:abstractNumId w:val="35"/>
  </w:num>
  <w:num w:numId="25">
    <w:abstractNumId w:val="15"/>
  </w:num>
  <w:num w:numId="26">
    <w:abstractNumId w:val="21"/>
  </w:num>
  <w:num w:numId="27">
    <w:abstractNumId w:val="5"/>
  </w:num>
  <w:num w:numId="28">
    <w:abstractNumId w:val="23"/>
  </w:num>
  <w:num w:numId="29">
    <w:abstractNumId w:val="36"/>
  </w:num>
  <w:num w:numId="30">
    <w:abstractNumId w:val="8"/>
  </w:num>
  <w:num w:numId="31">
    <w:abstractNumId w:val="14"/>
  </w:num>
  <w:num w:numId="32">
    <w:abstractNumId w:val="17"/>
  </w:num>
  <w:num w:numId="33">
    <w:abstractNumId w:val="6"/>
  </w:num>
  <w:num w:numId="34">
    <w:abstractNumId w:val="19"/>
  </w:num>
  <w:num w:numId="35">
    <w:abstractNumId w:val="9"/>
  </w:num>
  <w:num w:numId="36">
    <w:abstractNumId w:val="20"/>
  </w:num>
  <w:num w:numId="37">
    <w:abstractNumId w:val="2"/>
  </w:num>
  <w:num w:numId="38">
    <w:abstractNumId w:val="12"/>
  </w:num>
  <w:num w:numId="39">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Yinyin Wu">
    <w15:presenceInfo w15:providerId="AD" w15:userId="S::23415578@student.uwa.edu.au::83b8c819-023e-4128-ab2f-b587f3be8d11"/>
  </w15:person>
  <w15:person w15:author="Kyle Leung">
    <w15:presenceInfo w15:providerId="None" w15:userId="Kyle Leung"/>
  </w15:person>
  <w15:person w15:author="Michael Wang (21240894)">
    <w15:presenceInfo w15:providerId="AD" w15:userId="S::21240894@student.uwa.edu.au::9034d130-ad50-4852-b4b4-03302f22daa7"/>
  </w15:person>
  <w15:person w15:author="WU Mia">
    <w15:presenceInfo w15:providerId="Windows Live" w15:userId="707c9ad13088bd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8"/>
  <w:proofState w:spelling="clean" w:grammar="clean"/>
  <w:trackRevisions/>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7FB0"/>
    <w:rsid w:val="000010D0"/>
    <w:rsid w:val="00004716"/>
    <w:rsid w:val="00007235"/>
    <w:rsid w:val="00011174"/>
    <w:rsid w:val="00011D18"/>
    <w:rsid w:val="00011DEE"/>
    <w:rsid w:val="00012634"/>
    <w:rsid w:val="00015633"/>
    <w:rsid w:val="000156B9"/>
    <w:rsid w:val="000220D8"/>
    <w:rsid w:val="00022BF9"/>
    <w:rsid w:val="00023645"/>
    <w:rsid w:val="00030B4E"/>
    <w:rsid w:val="000317CC"/>
    <w:rsid w:val="0003308C"/>
    <w:rsid w:val="00035369"/>
    <w:rsid w:val="0003583F"/>
    <w:rsid w:val="00035A8D"/>
    <w:rsid w:val="00037331"/>
    <w:rsid w:val="0003783E"/>
    <w:rsid w:val="0004374A"/>
    <w:rsid w:val="000442E0"/>
    <w:rsid w:val="00046403"/>
    <w:rsid w:val="0004680C"/>
    <w:rsid w:val="00047C84"/>
    <w:rsid w:val="0005034B"/>
    <w:rsid w:val="00051536"/>
    <w:rsid w:val="0005240C"/>
    <w:rsid w:val="00052D00"/>
    <w:rsid w:val="0005789B"/>
    <w:rsid w:val="000579B1"/>
    <w:rsid w:val="00057F06"/>
    <w:rsid w:val="0006007B"/>
    <w:rsid w:val="00060590"/>
    <w:rsid w:val="00061216"/>
    <w:rsid w:val="00061B23"/>
    <w:rsid w:val="00061EB4"/>
    <w:rsid w:val="00062217"/>
    <w:rsid w:val="00064E1E"/>
    <w:rsid w:val="000654D3"/>
    <w:rsid w:val="00065D26"/>
    <w:rsid w:val="00067136"/>
    <w:rsid w:val="00071C56"/>
    <w:rsid w:val="00071CEB"/>
    <w:rsid w:val="00072888"/>
    <w:rsid w:val="00073B26"/>
    <w:rsid w:val="00080093"/>
    <w:rsid w:val="00080522"/>
    <w:rsid w:val="000813D4"/>
    <w:rsid w:val="000821EF"/>
    <w:rsid w:val="000824A3"/>
    <w:rsid w:val="00084940"/>
    <w:rsid w:val="00087B4B"/>
    <w:rsid w:val="00092405"/>
    <w:rsid w:val="0009264B"/>
    <w:rsid w:val="00092AA0"/>
    <w:rsid w:val="0009328E"/>
    <w:rsid w:val="000934B9"/>
    <w:rsid w:val="00096276"/>
    <w:rsid w:val="0009628F"/>
    <w:rsid w:val="00097002"/>
    <w:rsid w:val="00097061"/>
    <w:rsid w:val="000A06FB"/>
    <w:rsid w:val="000A1449"/>
    <w:rsid w:val="000A4B24"/>
    <w:rsid w:val="000A57CB"/>
    <w:rsid w:val="000B10ED"/>
    <w:rsid w:val="000B1A41"/>
    <w:rsid w:val="000B49B7"/>
    <w:rsid w:val="000C375F"/>
    <w:rsid w:val="000C3D9B"/>
    <w:rsid w:val="000C4BC7"/>
    <w:rsid w:val="000C5FA3"/>
    <w:rsid w:val="000C62B1"/>
    <w:rsid w:val="000C64E3"/>
    <w:rsid w:val="000C7BEF"/>
    <w:rsid w:val="000D00BA"/>
    <w:rsid w:val="000D1F39"/>
    <w:rsid w:val="000D3337"/>
    <w:rsid w:val="000D4FC4"/>
    <w:rsid w:val="000D57F3"/>
    <w:rsid w:val="000D6EE9"/>
    <w:rsid w:val="000D7BB6"/>
    <w:rsid w:val="000E0B79"/>
    <w:rsid w:val="000E21F0"/>
    <w:rsid w:val="000E2A61"/>
    <w:rsid w:val="000E33E1"/>
    <w:rsid w:val="000E3F2E"/>
    <w:rsid w:val="000E4E61"/>
    <w:rsid w:val="000F03BD"/>
    <w:rsid w:val="000F18B0"/>
    <w:rsid w:val="000F477F"/>
    <w:rsid w:val="000F5ED3"/>
    <w:rsid w:val="000F6957"/>
    <w:rsid w:val="000F6973"/>
    <w:rsid w:val="000F6F28"/>
    <w:rsid w:val="00101187"/>
    <w:rsid w:val="00101BBA"/>
    <w:rsid w:val="0010266A"/>
    <w:rsid w:val="00105534"/>
    <w:rsid w:val="00106635"/>
    <w:rsid w:val="00106C9F"/>
    <w:rsid w:val="00114833"/>
    <w:rsid w:val="00117262"/>
    <w:rsid w:val="00121A0C"/>
    <w:rsid w:val="00122172"/>
    <w:rsid w:val="0012253B"/>
    <w:rsid w:val="00123327"/>
    <w:rsid w:val="001236A6"/>
    <w:rsid w:val="00124FF7"/>
    <w:rsid w:val="00126888"/>
    <w:rsid w:val="00131777"/>
    <w:rsid w:val="00133B75"/>
    <w:rsid w:val="001348C0"/>
    <w:rsid w:val="00134CC7"/>
    <w:rsid w:val="00134F7B"/>
    <w:rsid w:val="00135CF0"/>
    <w:rsid w:val="00136228"/>
    <w:rsid w:val="00137F0F"/>
    <w:rsid w:val="00147560"/>
    <w:rsid w:val="001513DB"/>
    <w:rsid w:val="00152939"/>
    <w:rsid w:val="00154081"/>
    <w:rsid w:val="00155504"/>
    <w:rsid w:val="00155767"/>
    <w:rsid w:val="0015620D"/>
    <w:rsid w:val="00156AA3"/>
    <w:rsid w:val="00157A75"/>
    <w:rsid w:val="00162128"/>
    <w:rsid w:val="00163046"/>
    <w:rsid w:val="00164A55"/>
    <w:rsid w:val="00165A9D"/>
    <w:rsid w:val="00166460"/>
    <w:rsid w:val="001664CB"/>
    <w:rsid w:val="00171D1B"/>
    <w:rsid w:val="00173923"/>
    <w:rsid w:val="00174A97"/>
    <w:rsid w:val="001773C4"/>
    <w:rsid w:val="00181B55"/>
    <w:rsid w:val="001830D1"/>
    <w:rsid w:val="00183365"/>
    <w:rsid w:val="00183683"/>
    <w:rsid w:val="00183958"/>
    <w:rsid w:val="00184AE8"/>
    <w:rsid w:val="00187B31"/>
    <w:rsid w:val="00191B46"/>
    <w:rsid w:val="00192F28"/>
    <w:rsid w:val="001955E6"/>
    <w:rsid w:val="0019576C"/>
    <w:rsid w:val="001959C0"/>
    <w:rsid w:val="0019646A"/>
    <w:rsid w:val="00196CF5"/>
    <w:rsid w:val="0019717C"/>
    <w:rsid w:val="001A00B2"/>
    <w:rsid w:val="001A1D7C"/>
    <w:rsid w:val="001A4369"/>
    <w:rsid w:val="001A7A7E"/>
    <w:rsid w:val="001B05CA"/>
    <w:rsid w:val="001B0794"/>
    <w:rsid w:val="001B0DAD"/>
    <w:rsid w:val="001B16C3"/>
    <w:rsid w:val="001B2EF8"/>
    <w:rsid w:val="001B3A6B"/>
    <w:rsid w:val="001B5132"/>
    <w:rsid w:val="001B6B6D"/>
    <w:rsid w:val="001C1DE3"/>
    <w:rsid w:val="001C2385"/>
    <w:rsid w:val="001C2AD3"/>
    <w:rsid w:val="001C4098"/>
    <w:rsid w:val="001C4ABE"/>
    <w:rsid w:val="001C5809"/>
    <w:rsid w:val="001C59DB"/>
    <w:rsid w:val="001D01F9"/>
    <w:rsid w:val="001D1195"/>
    <w:rsid w:val="001D2F40"/>
    <w:rsid w:val="001D34D2"/>
    <w:rsid w:val="001D4F4C"/>
    <w:rsid w:val="001D5819"/>
    <w:rsid w:val="001D5C3B"/>
    <w:rsid w:val="001E1A8C"/>
    <w:rsid w:val="001E28B7"/>
    <w:rsid w:val="001E2B5E"/>
    <w:rsid w:val="001E6EEE"/>
    <w:rsid w:val="001E7AD6"/>
    <w:rsid w:val="001E7B30"/>
    <w:rsid w:val="001F09FA"/>
    <w:rsid w:val="001F13D1"/>
    <w:rsid w:val="001F375B"/>
    <w:rsid w:val="001F3815"/>
    <w:rsid w:val="001F4202"/>
    <w:rsid w:val="00200B81"/>
    <w:rsid w:val="00201EDF"/>
    <w:rsid w:val="00202849"/>
    <w:rsid w:val="00203075"/>
    <w:rsid w:val="0020308E"/>
    <w:rsid w:val="002040C4"/>
    <w:rsid w:val="00204D6C"/>
    <w:rsid w:val="00205593"/>
    <w:rsid w:val="00206E4F"/>
    <w:rsid w:val="00207021"/>
    <w:rsid w:val="002079B1"/>
    <w:rsid w:val="0021076A"/>
    <w:rsid w:val="002109B6"/>
    <w:rsid w:val="002116F7"/>
    <w:rsid w:val="00212ABD"/>
    <w:rsid w:val="00214B8F"/>
    <w:rsid w:val="00216495"/>
    <w:rsid w:val="00217BA7"/>
    <w:rsid w:val="00217EB7"/>
    <w:rsid w:val="00217FCE"/>
    <w:rsid w:val="002221AD"/>
    <w:rsid w:val="0022312F"/>
    <w:rsid w:val="0022545C"/>
    <w:rsid w:val="0022596A"/>
    <w:rsid w:val="00225B44"/>
    <w:rsid w:val="002308D8"/>
    <w:rsid w:val="00231A44"/>
    <w:rsid w:val="00231ADC"/>
    <w:rsid w:val="0023527C"/>
    <w:rsid w:val="00235C25"/>
    <w:rsid w:val="00235E06"/>
    <w:rsid w:val="002362DE"/>
    <w:rsid w:val="00236C79"/>
    <w:rsid w:val="00240A81"/>
    <w:rsid w:val="00241DB4"/>
    <w:rsid w:val="00242992"/>
    <w:rsid w:val="0024526E"/>
    <w:rsid w:val="00245F4E"/>
    <w:rsid w:val="0024713F"/>
    <w:rsid w:val="00247146"/>
    <w:rsid w:val="00247F47"/>
    <w:rsid w:val="00250290"/>
    <w:rsid w:val="002520CE"/>
    <w:rsid w:val="0025258F"/>
    <w:rsid w:val="0025305E"/>
    <w:rsid w:val="002553C4"/>
    <w:rsid w:val="002554E7"/>
    <w:rsid w:val="0025566D"/>
    <w:rsid w:val="00256186"/>
    <w:rsid w:val="00260285"/>
    <w:rsid w:val="00260B1B"/>
    <w:rsid w:val="00261083"/>
    <w:rsid w:val="00263974"/>
    <w:rsid w:val="002656D7"/>
    <w:rsid w:val="00265F99"/>
    <w:rsid w:val="002700C5"/>
    <w:rsid w:val="00270A7D"/>
    <w:rsid w:val="00271E24"/>
    <w:rsid w:val="002749FD"/>
    <w:rsid w:val="00274D61"/>
    <w:rsid w:val="0027666A"/>
    <w:rsid w:val="002777F6"/>
    <w:rsid w:val="00284D59"/>
    <w:rsid w:val="00284DA4"/>
    <w:rsid w:val="00285779"/>
    <w:rsid w:val="00286925"/>
    <w:rsid w:val="00287843"/>
    <w:rsid w:val="00287D68"/>
    <w:rsid w:val="002905CD"/>
    <w:rsid w:val="00290D92"/>
    <w:rsid w:val="0029246E"/>
    <w:rsid w:val="0029683F"/>
    <w:rsid w:val="002A19D9"/>
    <w:rsid w:val="002A3F3A"/>
    <w:rsid w:val="002A6B09"/>
    <w:rsid w:val="002A7ED7"/>
    <w:rsid w:val="002B0685"/>
    <w:rsid w:val="002B16AA"/>
    <w:rsid w:val="002B453A"/>
    <w:rsid w:val="002B5689"/>
    <w:rsid w:val="002B5EE9"/>
    <w:rsid w:val="002B6253"/>
    <w:rsid w:val="002C13FA"/>
    <w:rsid w:val="002C17C4"/>
    <w:rsid w:val="002C20A2"/>
    <w:rsid w:val="002C26FA"/>
    <w:rsid w:val="002C2E59"/>
    <w:rsid w:val="002C40DD"/>
    <w:rsid w:val="002C7AA3"/>
    <w:rsid w:val="002D00B5"/>
    <w:rsid w:val="002D04F8"/>
    <w:rsid w:val="002D39A6"/>
    <w:rsid w:val="002D4999"/>
    <w:rsid w:val="002D5DB5"/>
    <w:rsid w:val="002D5E78"/>
    <w:rsid w:val="002D6A24"/>
    <w:rsid w:val="002D7500"/>
    <w:rsid w:val="002D7A5E"/>
    <w:rsid w:val="002D7C8C"/>
    <w:rsid w:val="002E1072"/>
    <w:rsid w:val="002E23F4"/>
    <w:rsid w:val="002E25BF"/>
    <w:rsid w:val="002E361B"/>
    <w:rsid w:val="002E38F5"/>
    <w:rsid w:val="002E4FAA"/>
    <w:rsid w:val="002E5417"/>
    <w:rsid w:val="002E7CC1"/>
    <w:rsid w:val="002F020B"/>
    <w:rsid w:val="002F06AC"/>
    <w:rsid w:val="002F5013"/>
    <w:rsid w:val="002F50A6"/>
    <w:rsid w:val="002F5B23"/>
    <w:rsid w:val="002F5C0D"/>
    <w:rsid w:val="00300089"/>
    <w:rsid w:val="0030041D"/>
    <w:rsid w:val="00300A22"/>
    <w:rsid w:val="0030100E"/>
    <w:rsid w:val="0030147E"/>
    <w:rsid w:val="003036DC"/>
    <w:rsid w:val="003061B2"/>
    <w:rsid w:val="003072A7"/>
    <w:rsid w:val="00307D4F"/>
    <w:rsid w:val="00314473"/>
    <w:rsid w:val="00314937"/>
    <w:rsid w:val="00314961"/>
    <w:rsid w:val="00314A3C"/>
    <w:rsid w:val="0031690C"/>
    <w:rsid w:val="003209A8"/>
    <w:rsid w:val="003210CF"/>
    <w:rsid w:val="00321C00"/>
    <w:rsid w:val="00323DAE"/>
    <w:rsid w:val="00324E1F"/>
    <w:rsid w:val="00327204"/>
    <w:rsid w:val="00327CE1"/>
    <w:rsid w:val="00330318"/>
    <w:rsid w:val="00330A91"/>
    <w:rsid w:val="00332569"/>
    <w:rsid w:val="00333EDD"/>
    <w:rsid w:val="003342A0"/>
    <w:rsid w:val="00334EAD"/>
    <w:rsid w:val="003354D8"/>
    <w:rsid w:val="00335B0E"/>
    <w:rsid w:val="00336DBF"/>
    <w:rsid w:val="00340D7A"/>
    <w:rsid w:val="00342CD9"/>
    <w:rsid w:val="00344ACA"/>
    <w:rsid w:val="00346089"/>
    <w:rsid w:val="00347EC5"/>
    <w:rsid w:val="003520F2"/>
    <w:rsid w:val="00354362"/>
    <w:rsid w:val="00354F13"/>
    <w:rsid w:val="003567C8"/>
    <w:rsid w:val="00357074"/>
    <w:rsid w:val="0036105D"/>
    <w:rsid w:val="00361168"/>
    <w:rsid w:val="00364DA7"/>
    <w:rsid w:val="00370167"/>
    <w:rsid w:val="0037045F"/>
    <w:rsid w:val="003708CF"/>
    <w:rsid w:val="003748AB"/>
    <w:rsid w:val="00375EDC"/>
    <w:rsid w:val="0038069B"/>
    <w:rsid w:val="0038179E"/>
    <w:rsid w:val="00385F1E"/>
    <w:rsid w:val="00386428"/>
    <w:rsid w:val="00387603"/>
    <w:rsid w:val="003903A3"/>
    <w:rsid w:val="00390968"/>
    <w:rsid w:val="00392F72"/>
    <w:rsid w:val="00393830"/>
    <w:rsid w:val="00394DC8"/>
    <w:rsid w:val="00395AA2"/>
    <w:rsid w:val="003972F0"/>
    <w:rsid w:val="003A0A29"/>
    <w:rsid w:val="003A0D97"/>
    <w:rsid w:val="003A2ADF"/>
    <w:rsid w:val="003A57A0"/>
    <w:rsid w:val="003A5E8B"/>
    <w:rsid w:val="003A67D8"/>
    <w:rsid w:val="003B06DB"/>
    <w:rsid w:val="003B1036"/>
    <w:rsid w:val="003B17A4"/>
    <w:rsid w:val="003B1C63"/>
    <w:rsid w:val="003B3CEA"/>
    <w:rsid w:val="003B5B30"/>
    <w:rsid w:val="003B5C9F"/>
    <w:rsid w:val="003C1E87"/>
    <w:rsid w:val="003C3A8F"/>
    <w:rsid w:val="003C43A9"/>
    <w:rsid w:val="003C48A0"/>
    <w:rsid w:val="003C4F44"/>
    <w:rsid w:val="003C6D1C"/>
    <w:rsid w:val="003C7357"/>
    <w:rsid w:val="003C7452"/>
    <w:rsid w:val="003C797C"/>
    <w:rsid w:val="003C79CA"/>
    <w:rsid w:val="003C7BE2"/>
    <w:rsid w:val="003D0B49"/>
    <w:rsid w:val="003D35BE"/>
    <w:rsid w:val="003D3817"/>
    <w:rsid w:val="003D3AE7"/>
    <w:rsid w:val="003D40D5"/>
    <w:rsid w:val="003D721D"/>
    <w:rsid w:val="003E15B7"/>
    <w:rsid w:val="003E1D93"/>
    <w:rsid w:val="003E268C"/>
    <w:rsid w:val="003E33D4"/>
    <w:rsid w:val="003E3784"/>
    <w:rsid w:val="003E5D41"/>
    <w:rsid w:val="003E606E"/>
    <w:rsid w:val="003F0A18"/>
    <w:rsid w:val="003F3452"/>
    <w:rsid w:val="003F3A6D"/>
    <w:rsid w:val="003F3C30"/>
    <w:rsid w:val="003F534C"/>
    <w:rsid w:val="003F7F83"/>
    <w:rsid w:val="0040100B"/>
    <w:rsid w:val="00401538"/>
    <w:rsid w:val="0040290B"/>
    <w:rsid w:val="00405805"/>
    <w:rsid w:val="0040616E"/>
    <w:rsid w:val="00407B62"/>
    <w:rsid w:val="00407C6A"/>
    <w:rsid w:val="0041008B"/>
    <w:rsid w:val="00410796"/>
    <w:rsid w:val="00410B98"/>
    <w:rsid w:val="00410E42"/>
    <w:rsid w:val="00414351"/>
    <w:rsid w:val="0041660E"/>
    <w:rsid w:val="00416BB2"/>
    <w:rsid w:val="00420F3B"/>
    <w:rsid w:val="00421CA0"/>
    <w:rsid w:val="004234BC"/>
    <w:rsid w:val="00424140"/>
    <w:rsid w:val="00424778"/>
    <w:rsid w:val="004249C1"/>
    <w:rsid w:val="00427458"/>
    <w:rsid w:val="0043038F"/>
    <w:rsid w:val="00432392"/>
    <w:rsid w:val="004334D5"/>
    <w:rsid w:val="0043680E"/>
    <w:rsid w:val="00436AA3"/>
    <w:rsid w:val="004422CC"/>
    <w:rsid w:val="0044709A"/>
    <w:rsid w:val="00450570"/>
    <w:rsid w:val="00450F80"/>
    <w:rsid w:val="0045208D"/>
    <w:rsid w:val="004608C4"/>
    <w:rsid w:val="00461BD9"/>
    <w:rsid w:val="004621F5"/>
    <w:rsid w:val="00463077"/>
    <w:rsid w:val="00464AD8"/>
    <w:rsid w:val="00464DDC"/>
    <w:rsid w:val="004670A5"/>
    <w:rsid w:val="00467A54"/>
    <w:rsid w:val="00467D10"/>
    <w:rsid w:val="0047081E"/>
    <w:rsid w:val="004710A9"/>
    <w:rsid w:val="00471C56"/>
    <w:rsid w:val="00471F6F"/>
    <w:rsid w:val="0047290F"/>
    <w:rsid w:val="00474EA7"/>
    <w:rsid w:val="00476970"/>
    <w:rsid w:val="004776F6"/>
    <w:rsid w:val="00477995"/>
    <w:rsid w:val="004822EA"/>
    <w:rsid w:val="004830A7"/>
    <w:rsid w:val="0048373C"/>
    <w:rsid w:val="00483C9E"/>
    <w:rsid w:val="00484276"/>
    <w:rsid w:val="004851B3"/>
    <w:rsid w:val="004877C6"/>
    <w:rsid w:val="004906C1"/>
    <w:rsid w:val="00490F40"/>
    <w:rsid w:val="00491F32"/>
    <w:rsid w:val="00493540"/>
    <w:rsid w:val="00493DA5"/>
    <w:rsid w:val="0049479C"/>
    <w:rsid w:val="004A3A68"/>
    <w:rsid w:val="004A4463"/>
    <w:rsid w:val="004A5C73"/>
    <w:rsid w:val="004A5F77"/>
    <w:rsid w:val="004B3CB5"/>
    <w:rsid w:val="004B452E"/>
    <w:rsid w:val="004B712C"/>
    <w:rsid w:val="004C11AA"/>
    <w:rsid w:val="004C237B"/>
    <w:rsid w:val="004C5633"/>
    <w:rsid w:val="004C6A6D"/>
    <w:rsid w:val="004C7634"/>
    <w:rsid w:val="004D1829"/>
    <w:rsid w:val="004D3973"/>
    <w:rsid w:val="004D3A15"/>
    <w:rsid w:val="004D3E4A"/>
    <w:rsid w:val="004D3F87"/>
    <w:rsid w:val="004D68E5"/>
    <w:rsid w:val="004E11E1"/>
    <w:rsid w:val="004E402E"/>
    <w:rsid w:val="004F00AB"/>
    <w:rsid w:val="004F030A"/>
    <w:rsid w:val="004F0B5F"/>
    <w:rsid w:val="004F1C43"/>
    <w:rsid w:val="004F39B3"/>
    <w:rsid w:val="004F3A36"/>
    <w:rsid w:val="004F4A16"/>
    <w:rsid w:val="004F541E"/>
    <w:rsid w:val="004F5CD4"/>
    <w:rsid w:val="004F5DEC"/>
    <w:rsid w:val="004F699E"/>
    <w:rsid w:val="004F725D"/>
    <w:rsid w:val="004F73D2"/>
    <w:rsid w:val="004F7CEF"/>
    <w:rsid w:val="004F7FB0"/>
    <w:rsid w:val="0050099F"/>
    <w:rsid w:val="00501540"/>
    <w:rsid w:val="005019C0"/>
    <w:rsid w:val="005035A5"/>
    <w:rsid w:val="005058BB"/>
    <w:rsid w:val="00507629"/>
    <w:rsid w:val="00510C8F"/>
    <w:rsid w:val="00511314"/>
    <w:rsid w:val="005134A7"/>
    <w:rsid w:val="005140F9"/>
    <w:rsid w:val="005149C3"/>
    <w:rsid w:val="00515A66"/>
    <w:rsid w:val="00515D69"/>
    <w:rsid w:val="00517762"/>
    <w:rsid w:val="00520E17"/>
    <w:rsid w:val="00521BE2"/>
    <w:rsid w:val="00522DE0"/>
    <w:rsid w:val="0052376B"/>
    <w:rsid w:val="00523CA7"/>
    <w:rsid w:val="00524C10"/>
    <w:rsid w:val="00526808"/>
    <w:rsid w:val="00530591"/>
    <w:rsid w:val="00532562"/>
    <w:rsid w:val="00533A46"/>
    <w:rsid w:val="005343FF"/>
    <w:rsid w:val="00535E79"/>
    <w:rsid w:val="00542651"/>
    <w:rsid w:val="00544786"/>
    <w:rsid w:val="005458C0"/>
    <w:rsid w:val="005509DD"/>
    <w:rsid w:val="005509FC"/>
    <w:rsid w:val="00550D73"/>
    <w:rsid w:val="005514B1"/>
    <w:rsid w:val="00551F6E"/>
    <w:rsid w:val="0055406F"/>
    <w:rsid w:val="00554ABB"/>
    <w:rsid w:val="00555A32"/>
    <w:rsid w:val="00557B80"/>
    <w:rsid w:val="00557C0D"/>
    <w:rsid w:val="005619B8"/>
    <w:rsid w:val="005629CD"/>
    <w:rsid w:val="005633AA"/>
    <w:rsid w:val="005643BF"/>
    <w:rsid w:val="00566798"/>
    <w:rsid w:val="00570A30"/>
    <w:rsid w:val="005716AC"/>
    <w:rsid w:val="00574355"/>
    <w:rsid w:val="00574FB5"/>
    <w:rsid w:val="005755E4"/>
    <w:rsid w:val="00576624"/>
    <w:rsid w:val="00577597"/>
    <w:rsid w:val="00577645"/>
    <w:rsid w:val="005817DB"/>
    <w:rsid w:val="005833F5"/>
    <w:rsid w:val="00584B6E"/>
    <w:rsid w:val="00587BFD"/>
    <w:rsid w:val="0059007A"/>
    <w:rsid w:val="005904D0"/>
    <w:rsid w:val="005913A7"/>
    <w:rsid w:val="00591F52"/>
    <w:rsid w:val="0059285E"/>
    <w:rsid w:val="00596A0F"/>
    <w:rsid w:val="005979B1"/>
    <w:rsid w:val="005A1CB8"/>
    <w:rsid w:val="005A3804"/>
    <w:rsid w:val="005A3F38"/>
    <w:rsid w:val="005A4129"/>
    <w:rsid w:val="005A4AD2"/>
    <w:rsid w:val="005A5F46"/>
    <w:rsid w:val="005A635C"/>
    <w:rsid w:val="005A66AA"/>
    <w:rsid w:val="005B3143"/>
    <w:rsid w:val="005B5DE2"/>
    <w:rsid w:val="005B656B"/>
    <w:rsid w:val="005B73F6"/>
    <w:rsid w:val="005B7B6B"/>
    <w:rsid w:val="005C033C"/>
    <w:rsid w:val="005C0608"/>
    <w:rsid w:val="005C1262"/>
    <w:rsid w:val="005C1CB0"/>
    <w:rsid w:val="005C448F"/>
    <w:rsid w:val="005C4F3A"/>
    <w:rsid w:val="005C64AE"/>
    <w:rsid w:val="005C6C5C"/>
    <w:rsid w:val="005D0490"/>
    <w:rsid w:val="005D0AE4"/>
    <w:rsid w:val="005D0AFE"/>
    <w:rsid w:val="005D0B9B"/>
    <w:rsid w:val="005D2C4C"/>
    <w:rsid w:val="005D46FE"/>
    <w:rsid w:val="005D4EB4"/>
    <w:rsid w:val="005E03BE"/>
    <w:rsid w:val="005E0913"/>
    <w:rsid w:val="005E1855"/>
    <w:rsid w:val="005E2930"/>
    <w:rsid w:val="005E2CE0"/>
    <w:rsid w:val="005E372D"/>
    <w:rsid w:val="005E3D22"/>
    <w:rsid w:val="005E405F"/>
    <w:rsid w:val="005E58D0"/>
    <w:rsid w:val="005F20DA"/>
    <w:rsid w:val="005F2430"/>
    <w:rsid w:val="005F3DDC"/>
    <w:rsid w:val="005F429B"/>
    <w:rsid w:val="005F5876"/>
    <w:rsid w:val="005F7847"/>
    <w:rsid w:val="005F7D76"/>
    <w:rsid w:val="00601371"/>
    <w:rsid w:val="00602249"/>
    <w:rsid w:val="006045AE"/>
    <w:rsid w:val="00604650"/>
    <w:rsid w:val="006104EF"/>
    <w:rsid w:val="0061238F"/>
    <w:rsid w:val="00612E97"/>
    <w:rsid w:val="006147A6"/>
    <w:rsid w:val="00615A74"/>
    <w:rsid w:val="006176ED"/>
    <w:rsid w:val="00622DC5"/>
    <w:rsid w:val="00624A2F"/>
    <w:rsid w:val="00625B23"/>
    <w:rsid w:val="006276B5"/>
    <w:rsid w:val="00627C82"/>
    <w:rsid w:val="0063022E"/>
    <w:rsid w:val="00631358"/>
    <w:rsid w:val="00631AE3"/>
    <w:rsid w:val="006332A1"/>
    <w:rsid w:val="00633FF5"/>
    <w:rsid w:val="006342EF"/>
    <w:rsid w:val="00634878"/>
    <w:rsid w:val="0063561E"/>
    <w:rsid w:val="006408EC"/>
    <w:rsid w:val="00640CD1"/>
    <w:rsid w:val="00640FCF"/>
    <w:rsid w:val="0064208D"/>
    <w:rsid w:val="0064360A"/>
    <w:rsid w:val="00647EC5"/>
    <w:rsid w:val="00650B5D"/>
    <w:rsid w:val="006529A2"/>
    <w:rsid w:val="00653B5A"/>
    <w:rsid w:val="0065428F"/>
    <w:rsid w:val="00655556"/>
    <w:rsid w:val="0065588B"/>
    <w:rsid w:val="00655A57"/>
    <w:rsid w:val="00656454"/>
    <w:rsid w:val="006570AA"/>
    <w:rsid w:val="0066071F"/>
    <w:rsid w:val="006614AA"/>
    <w:rsid w:val="00663323"/>
    <w:rsid w:val="006637EE"/>
    <w:rsid w:val="00667CD6"/>
    <w:rsid w:val="006708E9"/>
    <w:rsid w:val="00671BE2"/>
    <w:rsid w:val="006748D8"/>
    <w:rsid w:val="006804EA"/>
    <w:rsid w:val="00682A47"/>
    <w:rsid w:val="00682DEE"/>
    <w:rsid w:val="00683124"/>
    <w:rsid w:val="006844B3"/>
    <w:rsid w:val="0068487A"/>
    <w:rsid w:val="00684886"/>
    <w:rsid w:val="006868CB"/>
    <w:rsid w:val="00690126"/>
    <w:rsid w:val="006906E0"/>
    <w:rsid w:val="006909A2"/>
    <w:rsid w:val="00692857"/>
    <w:rsid w:val="00692A66"/>
    <w:rsid w:val="00693980"/>
    <w:rsid w:val="0069542B"/>
    <w:rsid w:val="006960BA"/>
    <w:rsid w:val="006967EF"/>
    <w:rsid w:val="00696DBB"/>
    <w:rsid w:val="0069731F"/>
    <w:rsid w:val="00697B09"/>
    <w:rsid w:val="006A2704"/>
    <w:rsid w:val="006A2B08"/>
    <w:rsid w:val="006A2B4D"/>
    <w:rsid w:val="006A36B2"/>
    <w:rsid w:val="006A6613"/>
    <w:rsid w:val="006A7476"/>
    <w:rsid w:val="006A7AB2"/>
    <w:rsid w:val="006A7F63"/>
    <w:rsid w:val="006B1844"/>
    <w:rsid w:val="006B6929"/>
    <w:rsid w:val="006C0025"/>
    <w:rsid w:val="006C0884"/>
    <w:rsid w:val="006C270B"/>
    <w:rsid w:val="006C2C5C"/>
    <w:rsid w:val="006C3679"/>
    <w:rsid w:val="006C3D92"/>
    <w:rsid w:val="006C6F65"/>
    <w:rsid w:val="006D5FC6"/>
    <w:rsid w:val="006D7563"/>
    <w:rsid w:val="006E132B"/>
    <w:rsid w:val="006E17E6"/>
    <w:rsid w:val="006E2436"/>
    <w:rsid w:val="006E329F"/>
    <w:rsid w:val="006E525D"/>
    <w:rsid w:val="006E5814"/>
    <w:rsid w:val="006F19D8"/>
    <w:rsid w:val="006F67AD"/>
    <w:rsid w:val="006F7802"/>
    <w:rsid w:val="00700B0F"/>
    <w:rsid w:val="00702032"/>
    <w:rsid w:val="0070466E"/>
    <w:rsid w:val="00704C23"/>
    <w:rsid w:val="007130F7"/>
    <w:rsid w:val="00713D15"/>
    <w:rsid w:val="00714B19"/>
    <w:rsid w:val="00715637"/>
    <w:rsid w:val="00715CCE"/>
    <w:rsid w:val="007203E6"/>
    <w:rsid w:val="00720D85"/>
    <w:rsid w:val="0072205D"/>
    <w:rsid w:val="00724784"/>
    <w:rsid w:val="0072781D"/>
    <w:rsid w:val="0073086C"/>
    <w:rsid w:val="00731269"/>
    <w:rsid w:val="00733873"/>
    <w:rsid w:val="0073693E"/>
    <w:rsid w:val="007373AB"/>
    <w:rsid w:val="00737D2E"/>
    <w:rsid w:val="007405ED"/>
    <w:rsid w:val="00740EB2"/>
    <w:rsid w:val="00743105"/>
    <w:rsid w:val="00745983"/>
    <w:rsid w:val="007502DF"/>
    <w:rsid w:val="007506B0"/>
    <w:rsid w:val="00752EFF"/>
    <w:rsid w:val="00753769"/>
    <w:rsid w:val="007540A9"/>
    <w:rsid w:val="007546D3"/>
    <w:rsid w:val="00754BC9"/>
    <w:rsid w:val="0076068A"/>
    <w:rsid w:val="0076094F"/>
    <w:rsid w:val="00760CEE"/>
    <w:rsid w:val="00761FE4"/>
    <w:rsid w:val="0076424D"/>
    <w:rsid w:val="00764981"/>
    <w:rsid w:val="00765057"/>
    <w:rsid w:val="007670F5"/>
    <w:rsid w:val="007676AC"/>
    <w:rsid w:val="00770243"/>
    <w:rsid w:val="00770401"/>
    <w:rsid w:val="00770901"/>
    <w:rsid w:val="00771173"/>
    <w:rsid w:val="00772E63"/>
    <w:rsid w:val="0077438C"/>
    <w:rsid w:val="00775043"/>
    <w:rsid w:val="007821B0"/>
    <w:rsid w:val="007834FB"/>
    <w:rsid w:val="00785753"/>
    <w:rsid w:val="00787E80"/>
    <w:rsid w:val="00787EBD"/>
    <w:rsid w:val="00790C20"/>
    <w:rsid w:val="00791E37"/>
    <w:rsid w:val="007922BA"/>
    <w:rsid w:val="0079299E"/>
    <w:rsid w:val="00795C63"/>
    <w:rsid w:val="00796656"/>
    <w:rsid w:val="007A1E5F"/>
    <w:rsid w:val="007A1FD9"/>
    <w:rsid w:val="007A2AB9"/>
    <w:rsid w:val="007A3991"/>
    <w:rsid w:val="007A3F92"/>
    <w:rsid w:val="007A46DC"/>
    <w:rsid w:val="007A5F37"/>
    <w:rsid w:val="007B054E"/>
    <w:rsid w:val="007B0E5E"/>
    <w:rsid w:val="007B0EC0"/>
    <w:rsid w:val="007B1451"/>
    <w:rsid w:val="007B4220"/>
    <w:rsid w:val="007B53C4"/>
    <w:rsid w:val="007B595B"/>
    <w:rsid w:val="007B69BF"/>
    <w:rsid w:val="007B76D9"/>
    <w:rsid w:val="007C209C"/>
    <w:rsid w:val="007C20BF"/>
    <w:rsid w:val="007C3730"/>
    <w:rsid w:val="007C3E7C"/>
    <w:rsid w:val="007C4FFC"/>
    <w:rsid w:val="007C5DBB"/>
    <w:rsid w:val="007C6665"/>
    <w:rsid w:val="007C6BF0"/>
    <w:rsid w:val="007C6EA2"/>
    <w:rsid w:val="007D070A"/>
    <w:rsid w:val="007D119A"/>
    <w:rsid w:val="007D1DED"/>
    <w:rsid w:val="007D4123"/>
    <w:rsid w:val="007D5DE3"/>
    <w:rsid w:val="007D64CD"/>
    <w:rsid w:val="007E0AE5"/>
    <w:rsid w:val="007E1059"/>
    <w:rsid w:val="007E14C0"/>
    <w:rsid w:val="007E23F8"/>
    <w:rsid w:val="007E2502"/>
    <w:rsid w:val="007E2B84"/>
    <w:rsid w:val="007E541E"/>
    <w:rsid w:val="007E6D2E"/>
    <w:rsid w:val="007F187D"/>
    <w:rsid w:val="007F40AB"/>
    <w:rsid w:val="007F4419"/>
    <w:rsid w:val="007F54D8"/>
    <w:rsid w:val="007F751E"/>
    <w:rsid w:val="00801C3F"/>
    <w:rsid w:val="008026C9"/>
    <w:rsid w:val="008041F1"/>
    <w:rsid w:val="00804D40"/>
    <w:rsid w:val="0081037B"/>
    <w:rsid w:val="008119EF"/>
    <w:rsid w:val="00813A68"/>
    <w:rsid w:val="00814997"/>
    <w:rsid w:val="0081644A"/>
    <w:rsid w:val="008169F3"/>
    <w:rsid w:val="00816A10"/>
    <w:rsid w:val="0082112F"/>
    <w:rsid w:val="00822545"/>
    <w:rsid w:val="00822A74"/>
    <w:rsid w:val="00822EBC"/>
    <w:rsid w:val="008248A2"/>
    <w:rsid w:val="00825B2C"/>
    <w:rsid w:val="00827606"/>
    <w:rsid w:val="00831286"/>
    <w:rsid w:val="00832BE3"/>
    <w:rsid w:val="008338E7"/>
    <w:rsid w:val="00833DB6"/>
    <w:rsid w:val="008363E1"/>
    <w:rsid w:val="008428F7"/>
    <w:rsid w:val="0084568A"/>
    <w:rsid w:val="00845BDB"/>
    <w:rsid w:val="0085027E"/>
    <w:rsid w:val="00850940"/>
    <w:rsid w:val="008528A5"/>
    <w:rsid w:val="00853667"/>
    <w:rsid w:val="00855410"/>
    <w:rsid w:val="008557DB"/>
    <w:rsid w:val="00857066"/>
    <w:rsid w:val="008574A4"/>
    <w:rsid w:val="00857BC8"/>
    <w:rsid w:val="00857EAC"/>
    <w:rsid w:val="00860A64"/>
    <w:rsid w:val="00862455"/>
    <w:rsid w:val="00863FEA"/>
    <w:rsid w:val="008654ED"/>
    <w:rsid w:val="00865C52"/>
    <w:rsid w:val="00866B12"/>
    <w:rsid w:val="00867D36"/>
    <w:rsid w:val="00867DE0"/>
    <w:rsid w:val="00870494"/>
    <w:rsid w:val="00870AFB"/>
    <w:rsid w:val="00871E2B"/>
    <w:rsid w:val="008805B4"/>
    <w:rsid w:val="008820CC"/>
    <w:rsid w:val="00882D2D"/>
    <w:rsid w:val="00883A9B"/>
    <w:rsid w:val="00884C42"/>
    <w:rsid w:val="008863E9"/>
    <w:rsid w:val="0088786D"/>
    <w:rsid w:val="00890297"/>
    <w:rsid w:val="00891234"/>
    <w:rsid w:val="00893B4C"/>
    <w:rsid w:val="00894800"/>
    <w:rsid w:val="008A0296"/>
    <w:rsid w:val="008A050B"/>
    <w:rsid w:val="008A64A8"/>
    <w:rsid w:val="008B11A4"/>
    <w:rsid w:val="008B1448"/>
    <w:rsid w:val="008B4198"/>
    <w:rsid w:val="008B4E69"/>
    <w:rsid w:val="008B6C99"/>
    <w:rsid w:val="008C06CA"/>
    <w:rsid w:val="008C0E88"/>
    <w:rsid w:val="008C2F14"/>
    <w:rsid w:val="008C659C"/>
    <w:rsid w:val="008D09E0"/>
    <w:rsid w:val="008D1564"/>
    <w:rsid w:val="008D1FAF"/>
    <w:rsid w:val="008D58FD"/>
    <w:rsid w:val="008E25F2"/>
    <w:rsid w:val="008E27A8"/>
    <w:rsid w:val="008E3C8D"/>
    <w:rsid w:val="008E4FE0"/>
    <w:rsid w:val="008E730A"/>
    <w:rsid w:val="008F2B5B"/>
    <w:rsid w:val="008F640F"/>
    <w:rsid w:val="00901029"/>
    <w:rsid w:val="00902752"/>
    <w:rsid w:val="00902DEA"/>
    <w:rsid w:val="00903AB7"/>
    <w:rsid w:val="00905AD9"/>
    <w:rsid w:val="009061BD"/>
    <w:rsid w:val="009066CC"/>
    <w:rsid w:val="00907F83"/>
    <w:rsid w:val="00912520"/>
    <w:rsid w:val="009127AF"/>
    <w:rsid w:val="0091426F"/>
    <w:rsid w:val="009150C4"/>
    <w:rsid w:val="00916371"/>
    <w:rsid w:val="0092229E"/>
    <w:rsid w:val="0092440B"/>
    <w:rsid w:val="00924E74"/>
    <w:rsid w:val="00925740"/>
    <w:rsid w:val="009258FA"/>
    <w:rsid w:val="009258FF"/>
    <w:rsid w:val="009261C5"/>
    <w:rsid w:val="00931FFB"/>
    <w:rsid w:val="00933232"/>
    <w:rsid w:val="0093374A"/>
    <w:rsid w:val="00933A23"/>
    <w:rsid w:val="009340E0"/>
    <w:rsid w:val="00936AF9"/>
    <w:rsid w:val="0094272E"/>
    <w:rsid w:val="00942E0C"/>
    <w:rsid w:val="00942F64"/>
    <w:rsid w:val="009431AA"/>
    <w:rsid w:val="00944F57"/>
    <w:rsid w:val="009451DA"/>
    <w:rsid w:val="0094542B"/>
    <w:rsid w:val="00945543"/>
    <w:rsid w:val="009456C0"/>
    <w:rsid w:val="00946284"/>
    <w:rsid w:val="009463D0"/>
    <w:rsid w:val="00946437"/>
    <w:rsid w:val="00952A31"/>
    <w:rsid w:val="00955FF5"/>
    <w:rsid w:val="00956E41"/>
    <w:rsid w:val="00960D54"/>
    <w:rsid w:val="0096335F"/>
    <w:rsid w:val="00963833"/>
    <w:rsid w:val="009649C7"/>
    <w:rsid w:val="00964AB4"/>
    <w:rsid w:val="00965D2E"/>
    <w:rsid w:val="00970FBB"/>
    <w:rsid w:val="00971D6E"/>
    <w:rsid w:val="00972173"/>
    <w:rsid w:val="00972573"/>
    <w:rsid w:val="0097317A"/>
    <w:rsid w:val="0097451E"/>
    <w:rsid w:val="009749B0"/>
    <w:rsid w:val="00977586"/>
    <w:rsid w:val="009776A9"/>
    <w:rsid w:val="0098040C"/>
    <w:rsid w:val="00980B94"/>
    <w:rsid w:val="00983ED7"/>
    <w:rsid w:val="0098456C"/>
    <w:rsid w:val="00985013"/>
    <w:rsid w:val="00985A2F"/>
    <w:rsid w:val="00985B9A"/>
    <w:rsid w:val="00986BFD"/>
    <w:rsid w:val="00987E76"/>
    <w:rsid w:val="00991048"/>
    <w:rsid w:val="00992E49"/>
    <w:rsid w:val="00993FB4"/>
    <w:rsid w:val="00994169"/>
    <w:rsid w:val="00995AA9"/>
    <w:rsid w:val="009964B8"/>
    <w:rsid w:val="00996D96"/>
    <w:rsid w:val="009970C2"/>
    <w:rsid w:val="009A11A0"/>
    <w:rsid w:val="009A34DB"/>
    <w:rsid w:val="009A4D88"/>
    <w:rsid w:val="009A5662"/>
    <w:rsid w:val="009A7040"/>
    <w:rsid w:val="009B0114"/>
    <w:rsid w:val="009B071E"/>
    <w:rsid w:val="009B0CFB"/>
    <w:rsid w:val="009B207B"/>
    <w:rsid w:val="009B6C54"/>
    <w:rsid w:val="009B759E"/>
    <w:rsid w:val="009C0145"/>
    <w:rsid w:val="009C1747"/>
    <w:rsid w:val="009C182F"/>
    <w:rsid w:val="009C2D9A"/>
    <w:rsid w:val="009C4472"/>
    <w:rsid w:val="009C49A3"/>
    <w:rsid w:val="009C4F26"/>
    <w:rsid w:val="009C5755"/>
    <w:rsid w:val="009C5D29"/>
    <w:rsid w:val="009C5F10"/>
    <w:rsid w:val="009C648F"/>
    <w:rsid w:val="009C6CC5"/>
    <w:rsid w:val="009C6CF1"/>
    <w:rsid w:val="009C7504"/>
    <w:rsid w:val="009D23C7"/>
    <w:rsid w:val="009D4209"/>
    <w:rsid w:val="009D5DD0"/>
    <w:rsid w:val="009D67E3"/>
    <w:rsid w:val="009D7F35"/>
    <w:rsid w:val="009E3534"/>
    <w:rsid w:val="009E3BB0"/>
    <w:rsid w:val="009E4EDA"/>
    <w:rsid w:val="009E5355"/>
    <w:rsid w:val="009E5608"/>
    <w:rsid w:val="009E566B"/>
    <w:rsid w:val="009E63B2"/>
    <w:rsid w:val="009F09CC"/>
    <w:rsid w:val="009F1035"/>
    <w:rsid w:val="009F119A"/>
    <w:rsid w:val="009F4C8E"/>
    <w:rsid w:val="009F6515"/>
    <w:rsid w:val="00A00D3E"/>
    <w:rsid w:val="00A02A43"/>
    <w:rsid w:val="00A02F26"/>
    <w:rsid w:val="00A07670"/>
    <w:rsid w:val="00A112D3"/>
    <w:rsid w:val="00A11B30"/>
    <w:rsid w:val="00A1266C"/>
    <w:rsid w:val="00A131FF"/>
    <w:rsid w:val="00A1369D"/>
    <w:rsid w:val="00A1530A"/>
    <w:rsid w:val="00A1712A"/>
    <w:rsid w:val="00A21955"/>
    <w:rsid w:val="00A23A41"/>
    <w:rsid w:val="00A23D2F"/>
    <w:rsid w:val="00A242B1"/>
    <w:rsid w:val="00A2592D"/>
    <w:rsid w:val="00A26EAF"/>
    <w:rsid w:val="00A27CA8"/>
    <w:rsid w:val="00A30929"/>
    <w:rsid w:val="00A31345"/>
    <w:rsid w:val="00A31C82"/>
    <w:rsid w:val="00A32997"/>
    <w:rsid w:val="00A32B03"/>
    <w:rsid w:val="00A33169"/>
    <w:rsid w:val="00A33C43"/>
    <w:rsid w:val="00A34229"/>
    <w:rsid w:val="00A36D29"/>
    <w:rsid w:val="00A41303"/>
    <w:rsid w:val="00A41756"/>
    <w:rsid w:val="00A420E3"/>
    <w:rsid w:val="00A44A50"/>
    <w:rsid w:val="00A44B37"/>
    <w:rsid w:val="00A44D86"/>
    <w:rsid w:val="00A453C5"/>
    <w:rsid w:val="00A465AA"/>
    <w:rsid w:val="00A50198"/>
    <w:rsid w:val="00A507BA"/>
    <w:rsid w:val="00A515DA"/>
    <w:rsid w:val="00A52AA6"/>
    <w:rsid w:val="00A53015"/>
    <w:rsid w:val="00A5394A"/>
    <w:rsid w:val="00A53CDD"/>
    <w:rsid w:val="00A54DE6"/>
    <w:rsid w:val="00A551EA"/>
    <w:rsid w:val="00A559F2"/>
    <w:rsid w:val="00A575BB"/>
    <w:rsid w:val="00A579EF"/>
    <w:rsid w:val="00A57F23"/>
    <w:rsid w:val="00A61019"/>
    <w:rsid w:val="00A612BE"/>
    <w:rsid w:val="00A63206"/>
    <w:rsid w:val="00A6516F"/>
    <w:rsid w:val="00A65597"/>
    <w:rsid w:val="00A66FCD"/>
    <w:rsid w:val="00A670B3"/>
    <w:rsid w:val="00A70341"/>
    <w:rsid w:val="00A725B6"/>
    <w:rsid w:val="00A74CD1"/>
    <w:rsid w:val="00A775A3"/>
    <w:rsid w:val="00A80D9B"/>
    <w:rsid w:val="00A81EE7"/>
    <w:rsid w:val="00A83F1F"/>
    <w:rsid w:val="00A8521F"/>
    <w:rsid w:val="00A85808"/>
    <w:rsid w:val="00A86DDE"/>
    <w:rsid w:val="00A938EA"/>
    <w:rsid w:val="00A94773"/>
    <w:rsid w:val="00A94CAB"/>
    <w:rsid w:val="00A955E6"/>
    <w:rsid w:val="00A9573C"/>
    <w:rsid w:val="00AA0996"/>
    <w:rsid w:val="00AA57AC"/>
    <w:rsid w:val="00AA5B2E"/>
    <w:rsid w:val="00AA65A4"/>
    <w:rsid w:val="00AB3957"/>
    <w:rsid w:val="00AB445B"/>
    <w:rsid w:val="00AB6B94"/>
    <w:rsid w:val="00AC1125"/>
    <w:rsid w:val="00AC3265"/>
    <w:rsid w:val="00AC7764"/>
    <w:rsid w:val="00AD0861"/>
    <w:rsid w:val="00AD13E1"/>
    <w:rsid w:val="00AD2BD3"/>
    <w:rsid w:val="00AD416E"/>
    <w:rsid w:val="00AD58A6"/>
    <w:rsid w:val="00AD5999"/>
    <w:rsid w:val="00AE3CBF"/>
    <w:rsid w:val="00AE5184"/>
    <w:rsid w:val="00AE643D"/>
    <w:rsid w:val="00AE6E75"/>
    <w:rsid w:val="00AE6F1E"/>
    <w:rsid w:val="00AF14F4"/>
    <w:rsid w:val="00AF1ACD"/>
    <w:rsid w:val="00AF1F0B"/>
    <w:rsid w:val="00AF207C"/>
    <w:rsid w:val="00AF48FC"/>
    <w:rsid w:val="00AF61A9"/>
    <w:rsid w:val="00AF7B0B"/>
    <w:rsid w:val="00B046A0"/>
    <w:rsid w:val="00B04DCC"/>
    <w:rsid w:val="00B05D7E"/>
    <w:rsid w:val="00B07750"/>
    <w:rsid w:val="00B10C5F"/>
    <w:rsid w:val="00B12EFB"/>
    <w:rsid w:val="00B1480C"/>
    <w:rsid w:val="00B168D3"/>
    <w:rsid w:val="00B16C5F"/>
    <w:rsid w:val="00B228F8"/>
    <w:rsid w:val="00B2324E"/>
    <w:rsid w:val="00B2523A"/>
    <w:rsid w:val="00B2593C"/>
    <w:rsid w:val="00B26748"/>
    <w:rsid w:val="00B27371"/>
    <w:rsid w:val="00B30392"/>
    <w:rsid w:val="00B30B25"/>
    <w:rsid w:val="00B30EAB"/>
    <w:rsid w:val="00B32814"/>
    <w:rsid w:val="00B404FA"/>
    <w:rsid w:val="00B42060"/>
    <w:rsid w:val="00B440D2"/>
    <w:rsid w:val="00B4489C"/>
    <w:rsid w:val="00B448F0"/>
    <w:rsid w:val="00B450EA"/>
    <w:rsid w:val="00B458A8"/>
    <w:rsid w:val="00B47318"/>
    <w:rsid w:val="00B50C27"/>
    <w:rsid w:val="00B51476"/>
    <w:rsid w:val="00B51F57"/>
    <w:rsid w:val="00B51FF4"/>
    <w:rsid w:val="00B52B2C"/>
    <w:rsid w:val="00B56384"/>
    <w:rsid w:val="00B600BA"/>
    <w:rsid w:val="00B62367"/>
    <w:rsid w:val="00B635F5"/>
    <w:rsid w:val="00B6539D"/>
    <w:rsid w:val="00B7415C"/>
    <w:rsid w:val="00B76159"/>
    <w:rsid w:val="00B77166"/>
    <w:rsid w:val="00B7773F"/>
    <w:rsid w:val="00B77C89"/>
    <w:rsid w:val="00B814A0"/>
    <w:rsid w:val="00B82821"/>
    <w:rsid w:val="00B85BE7"/>
    <w:rsid w:val="00B86038"/>
    <w:rsid w:val="00B87018"/>
    <w:rsid w:val="00B87640"/>
    <w:rsid w:val="00B87920"/>
    <w:rsid w:val="00B9176A"/>
    <w:rsid w:val="00B91FCC"/>
    <w:rsid w:val="00B92A49"/>
    <w:rsid w:val="00B94AF9"/>
    <w:rsid w:val="00B95D41"/>
    <w:rsid w:val="00B9648B"/>
    <w:rsid w:val="00BA0410"/>
    <w:rsid w:val="00BA0485"/>
    <w:rsid w:val="00BA0738"/>
    <w:rsid w:val="00BA0930"/>
    <w:rsid w:val="00BA1EEC"/>
    <w:rsid w:val="00BA1F15"/>
    <w:rsid w:val="00BA3C23"/>
    <w:rsid w:val="00BA61CC"/>
    <w:rsid w:val="00BA6EBA"/>
    <w:rsid w:val="00BB0338"/>
    <w:rsid w:val="00BB064D"/>
    <w:rsid w:val="00BB3746"/>
    <w:rsid w:val="00BB50BC"/>
    <w:rsid w:val="00BB6DF3"/>
    <w:rsid w:val="00BB736F"/>
    <w:rsid w:val="00BB7E15"/>
    <w:rsid w:val="00BB7E97"/>
    <w:rsid w:val="00BC0A72"/>
    <w:rsid w:val="00BC10FE"/>
    <w:rsid w:val="00BC1E9E"/>
    <w:rsid w:val="00BC2249"/>
    <w:rsid w:val="00BC3487"/>
    <w:rsid w:val="00BC4CE4"/>
    <w:rsid w:val="00BC54D5"/>
    <w:rsid w:val="00BC6B53"/>
    <w:rsid w:val="00BD0DAF"/>
    <w:rsid w:val="00BD1E0E"/>
    <w:rsid w:val="00BD29FD"/>
    <w:rsid w:val="00BD3C78"/>
    <w:rsid w:val="00BD4A6D"/>
    <w:rsid w:val="00BD512C"/>
    <w:rsid w:val="00BD5586"/>
    <w:rsid w:val="00BD6460"/>
    <w:rsid w:val="00BD66A1"/>
    <w:rsid w:val="00BD7D92"/>
    <w:rsid w:val="00BD7DD3"/>
    <w:rsid w:val="00BE08D0"/>
    <w:rsid w:val="00BE4068"/>
    <w:rsid w:val="00BE504F"/>
    <w:rsid w:val="00BE50EA"/>
    <w:rsid w:val="00BE68B3"/>
    <w:rsid w:val="00BE695F"/>
    <w:rsid w:val="00BE6BF7"/>
    <w:rsid w:val="00BE721C"/>
    <w:rsid w:val="00BF0B69"/>
    <w:rsid w:val="00BF23FA"/>
    <w:rsid w:val="00BF36BB"/>
    <w:rsid w:val="00C0222B"/>
    <w:rsid w:val="00C02E13"/>
    <w:rsid w:val="00C038C5"/>
    <w:rsid w:val="00C06930"/>
    <w:rsid w:val="00C079AA"/>
    <w:rsid w:val="00C1031E"/>
    <w:rsid w:val="00C13AF6"/>
    <w:rsid w:val="00C14E48"/>
    <w:rsid w:val="00C15225"/>
    <w:rsid w:val="00C15F5C"/>
    <w:rsid w:val="00C17D1D"/>
    <w:rsid w:val="00C20E7B"/>
    <w:rsid w:val="00C2174C"/>
    <w:rsid w:val="00C2196B"/>
    <w:rsid w:val="00C239BD"/>
    <w:rsid w:val="00C25AA4"/>
    <w:rsid w:val="00C25D7A"/>
    <w:rsid w:val="00C26B3E"/>
    <w:rsid w:val="00C301C9"/>
    <w:rsid w:val="00C31244"/>
    <w:rsid w:val="00C31AFC"/>
    <w:rsid w:val="00C31F40"/>
    <w:rsid w:val="00C34C0F"/>
    <w:rsid w:val="00C378D5"/>
    <w:rsid w:val="00C40604"/>
    <w:rsid w:val="00C43987"/>
    <w:rsid w:val="00C44F7B"/>
    <w:rsid w:val="00C45027"/>
    <w:rsid w:val="00C518D0"/>
    <w:rsid w:val="00C52121"/>
    <w:rsid w:val="00C52CD5"/>
    <w:rsid w:val="00C53161"/>
    <w:rsid w:val="00C57410"/>
    <w:rsid w:val="00C6006B"/>
    <w:rsid w:val="00C6024B"/>
    <w:rsid w:val="00C61F09"/>
    <w:rsid w:val="00C623CC"/>
    <w:rsid w:val="00C6305A"/>
    <w:rsid w:val="00C6664B"/>
    <w:rsid w:val="00C67212"/>
    <w:rsid w:val="00C71567"/>
    <w:rsid w:val="00C723A3"/>
    <w:rsid w:val="00C72EDD"/>
    <w:rsid w:val="00C73477"/>
    <w:rsid w:val="00C73B82"/>
    <w:rsid w:val="00C73FAA"/>
    <w:rsid w:val="00C747A0"/>
    <w:rsid w:val="00C75D7A"/>
    <w:rsid w:val="00C75FF8"/>
    <w:rsid w:val="00C7633E"/>
    <w:rsid w:val="00C76E32"/>
    <w:rsid w:val="00C776D4"/>
    <w:rsid w:val="00C80DBF"/>
    <w:rsid w:val="00C810D5"/>
    <w:rsid w:val="00C83586"/>
    <w:rsid w:val="00C836AB"/>
    <w:rsid w:val="00C846E0"/>
    <w:rsid w:val="00C875E7"/>
    <w:rsid w:val="00C87D80"/>
    <w:rsid w:val="00C92FB6"/>
    <w:rsid w:val="00C9492D"/>
    <w:rsid w:val="00C95032"/>
    <w:rsid w:val="00C95C05"/>
    <w:rsid w:val="00C95D56"/>
    <w:rsid w:val="00C96404"/>
    <w:rsid w:val="00C9696F"/>
    <w:rsid w:val="00C97C64"/>
    <w:rsid w:val="00CA076C"/>
    <w:rsid w:val="00CA143B"/>
    <w:rsid w:val="00CA2411"/>
    <w:rsid w:val="00CA29F4"/>
    <w:rsid w:val="00CA2D95"/>
    <w:rsid w:val="00CA31D5"/>
    <w:rsid w:val="00CA35E8"/>
    <w:rsid w:val="00CA3D0E"/>
    <w:rsid w:val="00CA630B"/>
    <w:rsid w:val="00CB0FC8"/>
    <w:rsid w:val="00CB14BA"/>
    <w:rsid w:val="00CB26E6"/>
    <w:rsid w:val="00CB27D6"/>
    <w:rsid w:val="00CB7C72"/>
    <w:rsid w:val="00CC06B5"/>
    <w:rsid w:val="00CC12C1"/>
    <w:rsid w:val="00CC2590"/>
    <w:rsid w:val="00CC3DBA"/>
    <w:rsid w:val="00CC3EFA"/>
    <w:rsid w:val="00CC7AAF"/>
    <w:rsid w:val="00CC7D0B"/>
    <w:rsid w:val="00CD2E4F"/>
    <w:rsid w:val="00CD3942"/>
    <w:rsid w:val="00CD3E06"/>
    <w:rsid w:val="00CD4DEB"/>
    <w:rsid w:val="00CD59E4"/>
    <w:rsid w:val="00CD5F46"/>
    <w:rsid w:val="00CD6977"/>
    <w:rsid w:val="00CD6A2B"/>
    <w:rsid w:val="00CD72BF"/>
    <w:rsid w:val="00CE0C52"/>
    <w:rsid w:val="00CE2051"/>
    <w:rsid w:val="00CE21D2"/>
    <w:rsid w:val="00CE2E3E"/>
    <w:rsid w:val="00CE3092"/>
    <w:rsid w:val="00CE3C2D"/>
    <w:rsid w:val="00CE545A"/>
    <w:rsid w:val="00CE6458"/>
    <w:rsid w:val="00CF037C"/>
    <w:rsid w:val="00CF0A4B"/>
    <w:rsid w:val="00CF1E51"/>
    <w:rsid w:val="00CF417B"/>
    <w:rsid w:val="00CF4227"/>
    <w:rsid w:val="00CF7B00"/>
    <w:rsid w:val="00D00F1D"/>
    <w:rsid w:val="00D056CA"/>
    <w:rsid w:val="00D079A6"/>
    <w:rsid w:val="00D1082E"/>
    <w:rsid w:val="00D10E0C"/>
    <w:rsid w:val="00D11301"/>
    <w:rsid w:val="00D11BC4"/>
    <w:rsid w:val="00D11C28"/>
    <w:rsid w:val="00D147B7"/>
    <w:rsid w:val="00D1497A"/>
    <w:rsid w:val="00D14C95"/>
    <w:rsid w:val="00D170BA"/>
    <w:rsid w:val="00D17B29"/>
    <w:rsid w:val="00D17C35"/>
    <w:rsid w:val="00D23551"/>
    <w:rsid w:val="00D23C50"/>
    <w:rsid w:val="00D249DA"/>
    <w:rsid w:val="00D25B9B"/>
    <w:rsid w:val="00D31139"/>
    <w:rsid w:val="00D311BC"/>
    <w:rsid w:val="00D32DA9"/>
    <w:rsid w:val="00D33869"/>
    <w:rsid w:val="00D34C98"/>
    <w:rsid w:val="00D353DF"/>
    <w:rsid w:val="00D354F8"/>
    <w:rsid w:val="00D35BEB"/>
    <w:rsid w:val="00D36FC8"/>
    <w:rsid w:val="00D41F84"/>
    <w:rsid w:val="00D42F2F"/>
    <w:rsid w:val="00D434FD"/>
    <w:rsid w:val="00D50A19"/>
    <w:rsid w:val="00D51351"/>
    <w:rsid w:val="00D522B8"/>
    <w:rsid w:val="00D5256E"/>
    <w:rsid w:val="00D52B08"/>
    <w:rsid w:val="00D52FAB"/>
    <w:rsid w:val="00D54E8A"/>
    <w:rsid w:val="00D55952"/>
    <w:rsid w:val="00D6014E"/>
    <w:rsid w:val="00D609E8"/>
    <w:rsid w:val="00D60DE3"/>
    <w:rsid w:val="00D6349E"/>
    <w:rsid w:val="00D636FA"/>
    <w:rsid w:val="00D64620"/>
    <w:rsid w:val="00D667F0"/>
    <w:rsid w:val="00D72987"/>
    <w:rsid w:val="00D73237"/>
    <w:rsid w:val="00D73709"/>
    <w:rsid w:val="00D746DD"/>
    <w:rsid w:val="00D75BC6"/>
    <w:rsid w:val="00D8028F"/>
    <w:rsid w:val="00D817C3"/>
    <w:rsid w:val="00D83185"/>
    <w:rsid w:val="00D83439"/>
    <w:rsid w:val="00D843B0"/>
    <w:rsid w:val="00D867AE"/>
    <w:rsid w:val="00D920B7"/>
    <w:rsid w:val="00D94A9C"/>
    <w:rsid w:val="00D9566C"/>
    <w:rsid w:val="00DA0FFC"/>
    <w:rsid w:val="00DA164D"/>
    <w:rsid w:val="00DA1965"/>
    <w:rsid w:val="00DA43AC"/>
    <w:rsid w:val="00DA45B3"/>
    <w:rsid w:val="00DA49BA"/>
    <w:rsid w:val="00DA545D"/>
    <w:rsid w:val="00DA54D3"/>
    <w:rsid w:val="00DA57BE"/>
    <w:rsid w:val="00DB103E"/>
    <w:rsid w:val="00DC0730"/>
    <w:rsid w:val="00DC1C7C"/>
    <w:rsid w:val="00DC2260"/>
    <w:rsid w:val="00DC2A68"/>
    <w:rsid w:val="00DC4E79"/>
    <w:rsid w:val="00DD40CA"/>
    <w:rsid w:val="00DD47A8"/>
    <w:rsid w:val="00DD51C1"/>
    <w:rsid w:val="00DD5E2F"/>
    <w:rsid w:val="00DD612D"/>
    <w:rsid w:val="00DD7E1C"/>
    <w:rsid w:val="00DE0946"/>
    <w:rsid w:val="00DE36B6"/>
    <w:rsid w:val="00DE3E9B"/>
    <w:rsid w:val="00DE4302"/>
    <w:rsid w:val="00DE5A29"/>
    <w:rsid w:val="00DF0C0E"/>
    <w:rsid w:val="00DF3B28"/>
    <w:rsid w:val="00DF4C7C"/>
    <w:rsid w:val="00DF50C3"/>
    <w:rsid w:val="00DF5A6D"/>
    <w:rsid w:val="00DF6D77"/>
    <w:rsid w:val="00E01C4B"/>
    <w:rsid w:val="00E02790"/>
    <w:rsid w:val="00E02A8D"/>
    <w:rsid w:val="00E02F67"/>
    <w:rsid w:val="00E04A7A"/>
    <w:rsid w:val="00E05609"/>
    <w:rsid w:val="00E0661C"/>
    <w:rsid w:val="00E06ACE"/>
    <w:rsid w:val="00E07335"/>
    <w:rsid w:val="00E0741A"/>
    <w:rsid w:val="00E0776B"/>
    <w:rsid w:val="00E10699"/>
    <w:rsid w:val="00E1283C"/>
    <w:rsid w:val="00E12A0C"/>
    <w:rsid w:val="00E12AB5"/>
    <w:rsid w:val="00E13077"/>
    <w:rsid w:val="00E147C8"/>
    <w:rsid w:val="00E1582F"/>
    <w:rsid w:val="00E17B26"/>
    <w:rsid w:val="00E21671"/>
    <w:rsid w:val="00E22BC4"/>
    <w:rsid w:val="00E24651"/>
    <w:rsid w:val="00E24DEE"/>
    <w:rsid w:val="00E250C3"/>
    <w:rsid w:val="00E27E65"/>
    <w:rsid w:val="00E30DAD"/>
    <w:rsid w:val="00E36209"/>
    <w:rsid w:val="00E37E90"/>
    <w:rsid w:val="00E4354B"/>
    <w:rsid w:val="00E43B6A"/>
    <w:rsid w:val="00E44334"/>
    <w:rsid w:val="00E44783"/>
    <w:rsid w:val="00E44993"/>
    <w:rsid w:val="00E454B4"/>
    <w:rsid w:val="00E47CA7"/>
    <w:rsid w:val="00E51C2D"/>
    <w:rsid w:val="00E52AA1"/>
    <w:rsid w:val="00E5399E"/>
    <w:rsid w:val="00E577A3"/>
    <w:rsid w:val="00E60942"/>
    <w:rsid w:val="00E6334C"/>
    <w:rsid w:val="00E6483F"/>
    <w:rsid w:val="00E655C5"/>
    <w:rsid w:val="00E66CC4"/>
    <w:rsid w:val="00E6773D"/>
    <w:rsid w:val="00E70BA5"/>
    <w:rsid w:val="00E70E9E"/>
    <w:rsid w:val="00E7117A"/>
    <w:rsid w:val="00E714B7"/>
    <w:rsid w:val="00E727B5"/>
    <w:rsid w:val="00E73D59"/>
    <w:rsid w:val="00E753E6"/>
    <w:rsid w:val="00E765E4"/>
    <w:rsid w:val="00E80F23"/>
    <w:rsid w:val="00E81929"/>
    <w:rsid w:val="00E81BEB"/>
    <w:rsid w:val="00E82723"/>
    <w:rsid w:val="00E83246"/>
    <w:rsid w:val="00E83F69"/>
    <w:rsid w:val="00E86C9C"/>
    <w:rsid w:val="00E87E91"/>
    <w:rsid w:val="00E9166C"/>
    <w:rsid w:val="00E91F10"/>
    <w:rsid w:val="00E9239D"/>
    <w:rsid w:val="00E942BF"/>
    <w:rsid w:val="00E96301"/>
    <w:rsid w:val="00E9631A"/>
    <w:rsid w:val="00E96FB0"/>
    <w:rsid w:val="00E97729"/>
    <w:rsid w:val="00EA04BE"/>
    <w:rsid w:val="00EA0C33"/>
    <w:rsid w:val="00EA1095"/>
    <w:rsid w:val="00EA2657"/>
    <w:rsid w:val="00EA30BC"/>
    <w:rsid w:val="00EA468D"/>
    <w:rsid w:val="00EA588F"/>
    <w:rsid w:val="00EB0A62"/>
    <w:rsid w:val="00EB1F0D"/>
    <w:rsid w:val="00EB2455"/>
    <w:rsid w:val="00EB3003"/>
    <w:rsid w:val="00EB3257"/>
    <w:rsid w:val="00EB5DC0"/>
    <w:rsid w:val="00EB5FD8"/>
    <w:rsid w:val="00EB76E6"/>
    <w:rsid w:val="00EC010A"/>
    <w:rsid w:val="00EC0E23"/>
    <w:rsid w:val="00EC1277"/>
    <w:rsid w:val="00EC1B87"/>
    <w:rsid w:val="00EC460B"/>
    <w:rsid w:val="00EC4ECD"/>
    <w:rsid w:val="00EC6776"/>
    <w:rsid w:val="00EC7066"/>
    <w:rsid w:val="00EC74A0"/>
    <w:rsid w:val="00EC7E6A"/>
    <w:rsid w:val="00ED04F7"/>
    <w:rsid w:val="00ED2509"/>
    <w:rsid w:val="00ED3580"/>
    <w:rsid w:val="00ED49E0"/>
    <w:rsid w:val="00ED56AF"/>
    <w:rsid w:val="00ED78AB"/>
    <w:rsid w:val="00EE0719"/>
    <w:rsid w:val="00EE1A07"/>
    <w:rsid w:val="00EE1AF4"/>
    <w:rsid w:val="00EE27EB"/>
    <w:rsid w:val="00EE3877"/>
    <w:rsid w:val="00EE4A30"/>
    <w:rsid w:val="00EE604F"/>
    <w:rsid w:val="00EE6880"/>
    <w:rsid w:val="00EE7430"/>
    <w:rsid w:val="00EF004D"/>
    <w:rsid w:val="00EF06A4"/>
    <w:rsid w:val="00EF24A3"/>
    <w:rsid w:val="00EF4466"/>
    <w:rsid w:val="00EF4B56"/>
    <w:rsid w:val="00EF4E36"/>
    <w:rsid w:val="00EF5B8F"/>
    <w:rsid w:val="00EF5DC6"/>
    <w:rsid w:val="00EF63A5"/>
    <w:rsid w:val="00EF6617"/>
    <w:rsid w:val="00EF6CC0"/>
    <w:rsid w:val="00EF793F"/>
    <w:rsid w:val="00F01B1B"/>
    <w:rsid w:val="00F02B9F"/>
    <w:rsid w:val="00F02F3A"/>
    <w:rsid w:val="00F039FD"/>
    <w:rsid w:val="00F03ABB"/>
    <w:rsid w:val="00F042C8"/>
    <w:rsid w:val="00F055DA"/>
    <w:rsid w:val="00F06C08"/>
    <w:rsid w:val="00F06C91"/>
    <w:rsid w:val="00F070A3"/>
    <w:rsid w:val="00F07EF6"/>
    <w:rsid w:val="00F10ED1"/>
    <w:rsid w:val="00F12495"/>
    <w:rsid w:val="00F12FFE"/>
    <w:rsid w:val="00F150CF"/>
    <w:rsid w:val="00F1534B"/>
    <w:rsid w:val="00F21909"/>
    <w:rsid w:val="00F22A18"/>
    <w:rsid w:val="00F22A8A"/>
    <w:rsid w:val="00F25E54"/>
    <w:rsid w:val="00F27090"/>
    <w:rsid w:val="00F2727B"/>
    <w:rsid w:val="00F27F82"/>
    <w:rsid w:val="00F30D5A"/>
    <w:rsid w:val="00F31553"/>
    <w:rsid w:val="00F32E4D"/>
    <w:rsid w:val="00F34CDB"/>
    <w:rsid w:val="00F34FCC"/>
    <w:rsid w:val="00F40BDA"/>
    <w:rsid w:val="00F40E03"/>
    <w:rsid w:val="00F41136"/>
    <w:rsid w:val="00F428BE"/>
    <w:rsid w:val="00F42CB3"/>
    <w:rsid w:val="00F45120"/>
    <w:rsid w:val="00F46578"/>
    <w:rsid w:val="00F50481"/>
    <w:rsid w:val="00F5174C"/>
    <w:rsid w:val="00F51E68"/>
    <w:rsid w:val="00F52F93"/>
    <w:rsid w:val="00F53DC2"/>
    <w:rsid w:val="00F53E2C"/>
    <w:rsid w:val="00F5613F"/>
    <w:rsid w:val="00F60D29"/>
    <w:rsid w:val="00F61041"/>
    <w:rsid w:val="00F6345C"/>
    <w:rsid w:val="00F6503D"/>
    <w:rsid w:val="00F6579F"/>
    <w:rsid w:val="00F6634E"/>
    <w:rsid w:val="00F664F7"/>
    <w:rsid w:val="00F71DAC"/>
    <w:rsid w:val="00F7225A"/>
    <w:rsid w:val="00F7300A"/>
    <w:rsid w:val="00F7347F"/>
    <w:rsid w:val="00F73579"/>
    <w:rsid w:val="00F73EF5"/>
    <w:rsid w:val="00F74419"/>
    <w:rsid w:val="00F74F32"/>
    <w:rsid w:val="00F80922"/>
    <w:rsid w:val="00F8183B"/>
    <w:rsid w:val="00F83A1B"/>
    <w:rsid w:val="00F83E3B"/>
    <w:rsid w:val="00F859D1"/>
    <w:rsid w:val="00F85B2F"/>
    <w:rsid w:val="00F861BE"/>
    <w:rsid w:val="00F87C18"/>
    <w:rsid w:val="00F92005"/>
    <w:rsid w:val="00F92758"/>
    <w:rsid w:val="00F93252"/>
    <w:rsid w:val="00F93B2B"/>
    <w:rsid w:val="00F95238"/>
    <w:rsid w:val="00F96C1F"/>
    <w:rsid w:val="00FA0B98"/>
    <w:rsid w:val="00FA0F87"/>
    <w:rsid w:val="00FA19F3"/>
    <w:rsid w:val="00FA244A"/>
    <w:rsid w:val="00FA2D8C"/>
    <w:rsid w:val="00FA31B2"/>
    <w:rsid w:val="00FB0754"/>
    <w:rsid w:val="00FB26B9"/>
    <w:rsid w:val="00FB36F4"/>
    <w:rsid w:val="00FB4FAB"/>
    <w:rsid w:val="00FB53FB"/>
    <w:rsid w:val="00FB5A7A"/>
    <w:rsid w:val="00FB7120"/>
    <w:rsid w:val="00FC0BDB"/>
    <w:rsid w:val="00FC165A"/>
    <w:rsid w:val="00FC177E"/>
    <w:rsid w:val="00FC3F4F"/>
    <w:rsid w:val="00FC4768"/>
    <w:rsid w:val="00FC52A8"/>
    <w:rsid w:val="00FC53BD"/>
    <w:rsid w:val="00FD0246"/>
    <w:rsid w:val="00FD2D10"/>
    <w:rsid w:val="00FD4115"/>
    <w:rsid w:val="00FD4196"/>
    <w:rsid w:val="00FD4E01"/>
    <w:rsid w:val="00FD5C2F"/>
    <w:rsid w:val="00FD6520"/>
    <w:rsid w:val="00FD6CD0"/>
    <w:rsid w:val="00FD733E"/>
    <w:rsid w:val="00FD73A8"/>
    <w:rsid w:val="00FE0263"/>
    <w:rsid w:val="00FE215D"/>
    <w:rsid w:val="00FE296C"/>
    <w:rsid w:val="00FE5941"/>
    <w:rsid w:val="00FE72F7"/>
    <w:rsid w:val="00FF0F0B"/>
    <w:rsid w:val="00FF2538"/>
    <w:rsid w:val="00FF400B"/>
    <w:rsid w:val="016224D3"/>
    <w:rsid w:val="0577EF73"/>
    <w:rsid w:val="06177FA0"/>
    <w:rsid w:val="0752F601"/>
    <w:rsid w:val="0F265AAE"/>
    <w:rsid w:val="127A050B"/>
    <w:rsid w:val="1627A55E"/>
    <w:rsid w:val="16DCBE25"/>
    <w:rsid w:val="19E92024"/>
    <w:rsid w:val="1AE17497"/>
    <w:rsid w:val="1B50D6F2"/>
    <w:rsid w:val="1DD49676"/>
    <w:rsid w:val="24C991DD"/>
    <w:rsid w:val="267E3A5E"/>
    <w:rsid w:val="2772902E"/>
    <w:rsid w:val="2872A5B4"/>
    <w:rsid w:val="2AA4B822"/>
    <w:rsid w:val="2DEE2CCB"/>
    <w:rsid w:val="304F3FDF"/>
    <w:rsid w:val="31978132"/>
    <w:rsid w:val="322E67D8"/>
    <w:rsid w:val="34B50371"/>
    <w:rsid w:val="363D8F30"/>
    <w:rsid w:val="3960B0F3"/>
    <w:rsid w:val="3AAB9EB4"/>
    <w:rsid w:val="3E68617A"/>
    <w:rsid w:val="4002D2F4"/>
    <w:rsid w:val="43384E95"/>
    <w:rsid w:val="44B6F739"/>
    <w:rsid w:val="44FE695E"/>
    <w:rsid w:val="46345274"/>
    <w:rsid w:val="46CC5656"/>
    <w:rsid w:val="48DAE509"/>
    <w:rsid w:val="4A984D4C"/>
    <w:rsid w:val="4D785D06"/>
    <w:rsid w:val="4E31B775"/>
    <w:rsid w:val="4EB5E997"/>
    <w:rsid w:val="4F3DB011"/>
    <w:rsid w:val="514992B9"/>
    <w:rsid w:val="538A291D"/>
    <w:rsid w:val="54FAA23B"/>
    <w:rsid w:val="59ED6D3F"/>
    <w:rsid w:val="5A204A7D"/>
    <w:rsid w:val="5AD0F06A"/>
    <w:rsid w:val="5CD6F6D2"/>
    <w:rsid w:val="5DCFEF3B"/>
    <w:rsid w:val="5F76219A"/>
    <w:rsid w:val="6090B73C"/>
    <w:rsid w:val="656ACAC4"/>
    <w:rsid w:val="66042AC1"/>
    <w:rsid w:val="69975004"/>
    <w:rsid w:val="6EDF07E5"/>
    <w:rsid w:val="6EFAE08E"/>
    <w:rsid w:val="7697A045"/>
    <w:rsid w:val="774B05E7"/>
    <w:rsid w:val="77636E6C"/>
    <w:rsid w:val="7B4E2D5F"/>
    <w:rsid w:val="7D9270E4"/>
    <w:rsid w:val="7E09F51E"/>
    <w:rsid w:val="7E67CA0E"/>
    <w:rsid w:val="7E6EFA2F"/>
    <w:rsid w:val="7F4A7F92"/>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414A90"/>
  <w15:chartTrackingRefBased/>
  <w15:docId w15:val="{5FA175AE-22D8-B745-84BD-16E55BF128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AU"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36B6"/>
    <w:pPr>
      <w:ind w:left="720"/>
      <w:contextualSpacing/>
    </w:pPr>
  </w:style>
  <w:style w:type="paragraph" w:styleId="Revision">
    <w:name w:val="Revision"/>
    <w:hidden/>
    <w:uiPriority w:val="99"/>
    <w:semiHidden/>
    <w:rsid w:val="00867DE0"/>
  </w:style>
  <w:style w:type="character" w:styleId="CommentReference">
    <w:name w:val="annotation reference"/>
    <w:basedOn w:val="DefaultParagraphFont"/>
    <w:uiPriority w:val="99"/>
    <w:semiHidden/>
    <w:unhideWhenUsed/>
    <w:rsid w:val="008E4FE0"/>
    <w:rPr>
      <w:sz w:val="16"/>
      <w:szCs w:val="16"/>
    </w:rPr>
  </w:style>
  <w:style w:type="paragraph" w:styleId="CommentText">
    <w:name w:val="annotation text"/>
    <w:basedOn w:val="Normal"/>
    <w:link w:val="CommentTextChar"/>
    <w:uiPriority w:val="99"/>
    <w:semiHidden/>
    <w:unhideWhenUsed/>
    <w:rsid w:val="008E4FE0"/>
    <w:rPr>
      <w:sz w:val="20"/>
      <w:szCs w:val="20"/>
    </w:rPr>
  </w:style>
  <w:style w:type="character" w:customStyle="1" w:styleId="CommentTextChar">
    <w:name w:val="Comment Text Char"/>
    <w:basedOn w:val="DefaultParagraphFont"/>
    <w:link w:val="CommentText"/>
    <w:uiPriority w:val="99"/>
    <w:semiHidden/>
    <w:rsid w:val="008E4FE0"/>
    <w:rPr>
      <w:sz w:val="20"/>
      <w:szCs w:val="20"/>
    </w:rPr>
  </w:style>
  <w:style w:type="paragraph" w:styleId="CommentSubject">
    <w:name w:val="annotation subject"/>
    <w:basedOn w:val="CommentText"/>
    <w:next w:val="CommentText"/>
    <w:link w:val="CommentSubjectChar"/>
    <w:uiPriority w:val="99"/>
    <w:semiHidden/>
    <w:unhideWhenUsed/>
    <w:rsid w:val="008E4FE0"/>
    <w:rPr>
      <w:b/>
      <w:bCs/>
    </w:rPr>
  </w:style>
  <w:style w:type="character" w:customStyle="1" w:styleId="CommentSubjectChar">
    <w:name w:val="Comment Subject Char"/>
    <w:basedOn w:val="CommentTextChar"/>
    <w:link w:val="CommentSubject"/>
    <w:uiPriority w:val="99"/>
    <w:semiHidden/>
    <w:rsid w:val="008E4FE0"/>
    <w:rPr>
      <w:b/>
      <w:bCs/>
      <w:sz w:val="20"/>
      <w:szCs w:val="20"/>
    </w:rPr>
  </w:style>
  <w:style w:type="paragraph" w:styleId="Header">
    <w:name w:val="header"/>
    <w:basedOn w:val="Normal"/>
    <w:link w:val="HeaderChar"/>
    <w:uiPriority w:val="99"/>
    <w:unhideWhenUsed/>
    <w:rsid w:val="00FC0BDB"/>
    <w:pPr>
      <w:tabs>
        <w:tab w:val="center" w:pos="4513"/>
        <w:tab w:val="right" w:pos="9026"/>
      </w:tabs>
    </w:pPr>
  </w:style>
  <w:style w:type="character" w:customStyle="1" w:styleId="HeaderChar">
    <w:name w:val="Header Char"/>
    <w:basedOn w:val="DefaultParagraphFont"/>
    <w:link w:val="Header"/>
    <w:uiPriority w:val="99"/>
    <w:rsid w:val="00FC0BDB"/>
  </w:style>
  <w:style w:type="paragraph" w:styleId="Footer">
    <w:name w:val="footer"/>
    <w:basedOn w:val="Normal"/>
    <w:link w:val="FooterChar"/>
    <w:uiPriority w:val="99"/>
    <w:unhideWhenUsed/>
    <w:rsid w:val="00FC0BDB"/>
    <w:pPr>
      <w:tabs>
        <w:tab w:val="center" w:pos="4513"/>
        <w:tab w:val="right" w:pos="9026"/>
      </w:tabs>
    </w:pPr>
  </w:style>
  <w:style w:type="character" w:customStyle="1" w:styleId="FooterChar">
    <w:name w:val="Footer Char"/>
    <w:basedOn w:val="DefaultParagraphFont"/>
    <w:link w:val="Footer"/>
    <w:uiPriority w:val="99"/>
    <w:rsid w:val="00FC0BDB"/>
  </w:style>
  <w:style w:type="table" w:styleId="TableGrid">
    <w:name w:val="Table Grid"/>
    <w:basedOn w:val="TableNormal"/>
    <w:uiPriority w:val="39"/>
    <w:rsid w:val="009745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CD2E4F"/>
    <w:rPr>
      <w:sz w:val="20"/>
      <w:szCs w:val="20"/>
    </w:rPr>
  </w:style>
  <w:style w:type="character" w:customStyle="1" w:styleId="FootnoteTextChar">
    <w:name w:val="Footnote Text Char"/>
    <w:basedOn w:val="DefaultParagraphFont"/>
    <w:link w:val="FootnoteText"/>
    <w:uiPriority w:val="99"/>
    <w:semiHidden/>
    <w:rsid w:val="00CD2E4F"/>
    <w:rPr>
      <w:sz w:val="20"/>
      <w:szCs w:val="20"/>
    </w:rPr>
  </w:style>
  <w:style w:type="character" w:styleId="FootnoteReference">
    <w:name w:val="footnote reference"/>
    <w:basedOn w:val="DefaultParagraphFont"/>
    <w:uiPriority w:val="99"/>
    <w:semiHidden/>
    <w:unhideWhenUsed/>
    <w:rsid w:val="00CD2E4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5776374">
      <w:bodyDiv w:val="1"/>
      <w:marLeft w:val="0"/>
      <w:marRight w:val="0"/>
      <w:marTop w:val="0"/>
      <w:marBottom w:val="0"/>
      <w:divBdr>
        <w:top w:val="none" w:sz="0" w:space="0" w:color="auto"/>
        <w:left w:val="none" w:sz="0" w:space="0" w:color="auto"/>
        <w:bottom w:val="none" w:sz="0" w:space="0" w:color="auto"/>
        <w:right w:val="none" w:sz="0" w:space="0" w:color="auto"/>
      </w:divBdr>
    </w:div>
    <w:div w:id="1821143818">
      <w:bodyDiv w:val="1"/>
      <w:marLeft w:val="0"/>
      <w:marRight w:val="0"/>
      <w:marTop w:val="0"/>
      <w:marBottom w:val="0"/>
      <w:divBdr>
        <w:top w:val="none" w:sz="0" w:space="0" w:color="auto"/>
        <w:left w:val="none" w:sz="0" w:space="0" w:color="auto"/>
        <w:bottom w:val="none" w:sz="0" w:space="0" w:color="auto"/>
        <w:right w:val="none" w:sz="0" w:space="0" w:color="auto"/>
      </w:divBdr>
      <w:divsChild>
        <w:div w:id="1032729693">
          <w:marLeft w:val="0"/>
          <w:marRight w:val="0"/>
          <w:marTop w:val="0"/>
          <w:marBottom w:val="0"/>
          <w:divBdr>
            <w:top w:val="none" w:sz="0" w:space="0" w:color="auto"/>
            <w:left w:val="none" w:sz="0" w:space="0" w:color="auto"/>
            <w:bottom w:val="none" w:sz="0" w:space="0" w:color="auto"/>
            <w:right w:val="none" w:sz="0" w:space="0" w:color="auto"/>
          </w:divBdr>
          <w:divsChild>
            <w:div w:id="382213866">
              <w:marLeft w:val="0"/>
              <w:marRight w:val="0"/>
              <w:marTop w:val="0"/>
              <w:marBottom w:val="0"/>
              <w:divBdr>
                <w:top w:val="none" w:sz="0" w:space="0" w:color="auto"/>
                <w:left w:val="none" w:sz="0" w:space="0" w:color="auto"/>
                <w:bottom w:val="none" w:sz="0" w:space="0" w:color="auto"/>
                <w:right w:val="none" w:sz="0" w:space="0" w:color="auto"/>
              </w:divBdr>
            </w:div>
            <w:div w:id="2091850128">
              <w:marLeft w:val="0"/>
              <w:marRight w:val="0"/>
              <w:marTop w:val="0"/>
              <w:marBottom w:val="0"/>
              <w:divBdr>
                <w:top w:val="none" w:sz="0" w:space="0" w:color="auto"/>
                <w:left w:val="none" w:sz="0" w:space="0" w:color="auto"/>
                <w:bottom w:val="none" w:sz="0" w:space="0" w:color="auto"/>
                <w:right w:val="none" w:sz="0" w:space="0" w:color="auto"/>
              </w:divBdr>
            </w:div>
          </w:divsChild>
        </w:div>
        <w:div w:id="1893614359">
          <w:marLeft w:val="0"/>
          <w:marRight w:val="0"/>
          <w:marTop w:val="0"/>
          <w:marBottom w:val="0"/>
          <w:divBdr>
            <w:top w:val="none" w:sz="0" w:space="0" w:color="auto"/>
            <w:left w:val="none" w:sz="0" w:space="0" w:color="auto"/>
            <w:bottom w:val="none" w:sz="0" w:space="0" w:color="auto"/>
            <w:right w:val="none" w:sz="0" w:space="0" w:color="auto"/>
          </w:divBdr>
          <w:divsChild>
            <w:div w:id="1961260860">
              <w:marLeft w:val="0"/>
              <w:marRight w:val="0"/>
              <w:marTop w:val="0"/>
              <w:marBottom w:val="0"/>
              <w:divBdr>
                <w:top w:val="none" w:sz="0" w:space="0" w:color="auto"/>
                <w:left w:val="none" w:sz="0" w:space="0" w:color="auto"/>
                <w:bottom w:val="none" w:sz="0" w:space="0" w:color="auto"/>
                <w:right w:val="none" w:sz="0" w:space="0" w:color="auto"/>
              </w:divBdr>
              <w:divsChild>
                <w:div w:id="1181310238">
                  <w:marLeft w:val="0"/>
                  <w:marRight w:val="0"/>
                  <w:marTop w:val="0"/>
                  <w:marBottom w:val="0"/>
                  <w:divBdr>
                    <w:top w:val="none" w:sz="0" w:space="0" w:color="auto"/>
                    <w:left w:val="none" w:sz="0" w:space="0" w:color="auto"/>
                    <w:bottom w:val="none" w:sz="0" w:space="0" w:color="auto"/>
                    <w:right w:val="none" w:sz="0" w:space="0" w:color="auto"/>
                  </w:divBdr>
                  <w:divsChild>
                    <w:div w:id="1988708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7058068">
      <w:bodyDiv w:val="1"/>
      <w:marLeft w:val="0"/>
      <w:marRight w:val="0"/>
      <w:marTop w:val="0"/>
      <w:marBottom w:val="0"/>
      <w:divBdr>
        <w:top w:val="none" w:sz="0" w:space="0" w:color="auto"/>
        <w:left w:val="none" w:sz="0" w:space="0" w:color="auto"/>
        <w:bottom w:val="none" w:sz="0" w:space="0" w:color="auto"/>
        <w:right w:val="none" w:sz="0" w:space="0" w:color="auto"/>
      </w:divBdr>
    </w:div>
    <w:div w:id="2041469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microsoft.com/office/2020/10/relationships/intelligence" Target="intelligence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C8A469-6265-C643-83F9-2220C73AE3F8}">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732</Words>
  <Characters>4177</Characters>
  <Application>Microsoft Office Word</Application>
  <DocSecurity>0</DocSecurity>
  <Lines>34</Lines>
  <Paragraphs>9</Paragraphs>
  <ScaleCrop>false</ScaleCrop>
  <Company/>
  <LinksUpToDate>false</LinksUpToDate>
  <CharactersWithSpaces>4900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Mia</dc:creator>
  <cp:keywords/>
  <dc:description/>
  <cp:lastModifiedBy>WU Mia</cp:lastModifiedBy>
  <cp:revision>2</cp:revision>
  <dcterms:created xsi:type="dcterms:W3CDTF">2023-08-12T04:52:00Z</dcterms:created>
  <dcterms:modified xsi:type="dcterms:W3CDTF">2023-08-12T04:52:00Z</dcterms:modified>
</cp:coreProperties>
</file>